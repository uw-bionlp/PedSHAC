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1F37F7BC" w:rsidP="1F37F7BC" w:rsidRDefault="1F37F7BC" w14:paraId="3322C77D" w14:textId="6419203E">
      <w:pPr>
        <w:pStyle w:val="Normal"/>
        <w:jc w:val="center"/>
        <w:rPr>
          <w:rFonts w:ascii="Arial" w:hAnsi="Arial" w:cs="Arial"/>
          <w:sz w:val="40"/>
          <w:szCs w:val="40"/>
        </w:rPr>
      </w:pPr>
      <w:r w:rsidRPr="1F37F7BC" w:rsidR="1F37F7BC">
        <w:rPr>
          <w:rFonts w:ascii="Arial" w:hAnsi="Arial" w:cs="Arial"/>
          <w:sz w:val="40"/>
          <w:szCs w:val="40"/>
        </w:rPr>
        <w:t>ANNOTATION GUIDELINES FOR SOCIAL DETERMINANTS OF HEALTH</w:t>
      </w:r>
    </w:p>
    <w:p w:rsidR="1F37F7BC" w:rsidP="1F37F7BC" w:rsidRDefault="1F37F7BC" w14:paraId="488939E1" w14:textId="58EACD6B">
      <w:pPr>
        <w:pStyle w:val="Normal"/>
        <w:jc w:val="center"/>
        <w:rPr>
          <w:rFonts w:ascii="Cambria" w:hAnsi="Cambria" w:eastAsia="ＭＳ 明朝" w:cs="" w:asciiTheme="minorAscii" w:hAnsiTheme="minorAscii" w:eastAsiaTheme="minorEastAsia" w:cstheme="minorBidi"/>
          <w:noProof w:val="0"/>
          <w:color w:val="auto"/>
          <w:vertAlign w:val="superscript"/>
          <w:lang w:val="en-US" w:eastAsia="en-US" w:bidi="ar-SA"/>
        </w:rPr>
      </w:pPr>
      <w:r w:rsidRPr="1F37F7BC" w:rsidR="1F37F7BC">
        <w:rPr>
          <w:rFonts w:ascii="Arial" w:hAnsi="Arial" w:eastAsia="Arial" w:cs="Arial"/>
          <w:b w:val="0"/>
          <w:bCs w:val="0"/>
          <w:i w:val="0"/>
          <w:iCs w:val="0"/>
          <w:caps w:val="0"/>
          <w:smallCaps w:val="0"/>
          <w:noProof w:val="0"/>
          <w:sz w:val="21"/>
          <w:szCs w:val="21"/>
          <w:lang w:val="en-US"/>
        </w:rPr>
        <w:t>Yujuan Fu</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1</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w:t>
      </w:r>
      <w:r w:rsidRPr="1F37F7BC" w:rsidR="1F37F7BC">
        <w:rPr>
          <w:rFonts w:ascii="Arial" w:hAnsi="Arial" w:eastAsia="Arial" w:cs="Arial"/>
          <w:b w:val="0"/>
          <w:bCs w:val="0"/>
          <w:i w:val="0"/>
          <w:iCs w:val="0"/>
          <w:caps w:val="0"/>
          <w:smallCaps w:val="0"/>
          <w:noProof w:val="0"/>
          <w:sz w:val="21"/>
          <w:szCs w:val="21"/>
          <w:lang w:val="en-US"/>
        </w:rPr>
        <w:t>, Giridhar Kaushik Ramachandran</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2*</w:t>
      </w:r>
      <w:r w:rsidRPr="1F37F7BC" w:rsidR="1F37F7BC">
        <w:rPr>
          <w:rFonts w:ascii="Arial" w:hAnsi="Arial" w:eastAsia="Arial" w:cs="Arial"/>
          <w:b w:val="0"/>
          <w:bCs w:val="0"/>
          <w:i w:val="0"/>
          <w:iCs w:val="0"/>
          <w:caps w:val="0"/>
          <w:smallCaps w:val="0"/>
          <w:noProof w:val="0"/>
          <w:sz w:val="21"/>
          <w:szCs w:val="21"/>
          <w:lang w:val="en-US"/>
        </w:rPr>
        <w:t>, Nicholas J Dobbins</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1</w:t>
      </w:r>
      <w:r>
        <w:br/>
      </w:r>
      <w:r w:rsidRPr="1F37F7BC" w:rsidR="1F37F7BC">
        <w:rPr>
          <w:rFonts w:ascii="Arial" w:hAnsi="Arial" w:eastAsia="Arial" w:cs="Arial"/>
          <w:b w:val="0"/>
          <w:bCs w:val="0"/>
          <w:i w:val="0"/>
          <w:iCs w:val="0"/>
          <w:caps w:val="0"/>
          <w:smallCaps w:val="0"/>
          <w:noProof w:val="0"/>
          <w:sz w:val="21"/>
          <w:szCs w:val="21"/>
          <w:lang w:val="en-US"/>
        </w:rPr>
        <w:t>Namu Park</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1</w:t>
      </w:r>
      <w:r w:rsidRPr="1F37F7BC" w:rsidR="1F37F7BC">
        <w:rPr>
          <w:rFonts w:ascii="Arial" w:hAnsi="Arial" w:eastAsia="Arial" w:cs="Arial"/>
          <w:b w:val="0"/>
          <w:bCs w:val="0"/>
          <w:i w:val="0"/>
          <w:iCs w:val="0"/>
          <w:caps w:val="0"/>
          <w:smallCaps w:val="0"/>
          <w:noProof w:val="0"/>
          <w:sz w:val="21"/>
          <w:szCs w:val="21"/>
          <w:lang w:val="en-US"/>
        </w:rPr>
        <w:t>, Michael Leu</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1</w:t>
      </w:r>
      <w:r w:rsidRPr="1F37F7BC" w:rsidR="1F37F7BC">
        <w:rPr>
          <w:rFonts w:ascii="Arial" w:hAnsi="Arial" w:eastAsia="Arial" w:cs="Arial"/>
          <w:b w:val="0"/>
          <w:bCs w:val="0"/>
          <w:i w:val="0"/>
          <w:iCs w:val="0"/>
          <w:caps w:val="0"/>
          <w:smallCaps w:val="0"/>
          <w:noProof w:val="0"/>
          <w:sz w:val="21"/>
          <w:szCs w:val="21"/>
          <w:lang w:val="en-US"/>
        </w:rPr>
        <w:t>, Abby R. Rosenberg</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3,4,5</w:t>
      </w:r>
      <w:r w:rsidRPr="1F37F7BC" w:rsidR="1F37F7BC">
        <w:rPr>
          <w:rFonts w:ascii="Arial" w:hAnsi="Arial" w:eastAsia="Arial" w:cs="Arial"/>
          <w:b w:val="0"/>
          <w:bCs w:val="0"/>
          <w:i w:val="0"/>
          <w:iCs w:val="0"/>
          <w:caps w:val="0"/>
          <w:smallCaps w:val="0"/>
          <w:noProof w:val="0"/>
          <w:sz w:val="21"/>
          <w:szCs w:val="21"/>
          <w:lang w:val="en-US"/>
        </w:rPr>
        <w:t>, Kevin Lybarger</w:t>
      </w:r>
      <w:r w:rsidRPr="1F37F7BC" w:rsidR="1F37F7BC">
        <w:rPr>
          <w:rFonts w:ascii="Arial" w:hAnsi="Arial" w:eastAsia="Arial" w:cs="Arial"/>
          <w:b w:val="0"/>
          <w:bCs w:val="0"/>
          <w:i w:val="0"/>
          <w:iCs w:val="0"/>
          <w:caps w:val="0"/>
          <w:smallCaps w:val="0"/>
          <w:noProof w:val="0"/>
          <w:sz w:val="14"/>
          <w:szCs w:val="14"/>
          <w:vertAlign w:val="superscript"/>
          <w:lang w:val="en-US"/>
        </w:rPr>
        <w:t>2</w:t>
      </w:r>
      <w:r w:rsidRPr="1F37F7BC" w:rsidR="1F37F7BC">
        <w:rPr>
          <w:rFonts w:ascii="Arial" w:hAnsi="Arial" w:eastAsia="Arial" w:cs="Arial"/>
          <w:b w:val="0"/>
          <w:bCs w:val="0"/>
          <w:i w:val="0"/>
          <w:iCs w:val="0"/>
          <w:caps w:val="0"/>
          <w:smallCaps w:val="0"/>
          <w:noProof w:val="0"/>
          <w:sz w:val="21"/>
          <w:szCs w:val="21"/>
          <w:lang w:val="en-US"/>
        </w:rPr>
        <w:t>, Fei Xia</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1,</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6</w:t>
      </w:r>
      <w:r>
        <w:br/>
      </w:r>
      <w:r w:rsidRPr="1F37F7BC" w:rsidR="1F37F7BC">
        <w:rPr>
          <w:rFonts w:ascii="Arial" w:hAnsi="Arial" w:eastAsia="Arial" w:cs="Arial"/>
          <w:b w:val="0"/>
          <w:bCs w:val="0"/>
          <w:i w:val="0"/>
          <w:iCs w:val="0"/>
          <w:caps w:val="0"/>
          <w:smallCaps w:val="0"/>
          <w:noProof w:val="0"/>
          <w:sz w:val="21"/>
          <w:szCs w:val="21"/>
          <w:lang w:val="en-US"/>
        </w:rPr>
        <w:t>Özlem Uzuner</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2</w:t>
      </w:r>
      <w:r w:rsidRPr="1F37F7BC" w:rsidR="1F37F7BC">
        <w:rPr>
          <w:rFonts w:ascii="Arial" w:hAnsi="Arial" w:eastAsia="Arial" w:cs="Arial"/>
          <w:b w:val="0"/>
          <w:bCs w:val="0"/>
          <w:i w:val="0"/>
          <w:iCs w:val="0"/>
          <w:caps w:val="0"/>
          <w:smallCaps w:val="0"/>
          <w:noProof w:val="0"/>
          <w:sz w:val="21"/>
          <w:szCs w:val="21"/>
          <w:lang w:val="en-US"/>
        </w:rPr>
        <w:t>, Meliha Yetisgen</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 xml:space="preserve"> </w:t>
      </w:r>
      <w:r w:rsidRPr="1F37F7BC" w:rsidR="1F37F7BC">
        <w:rPr>
          <w:rFonts w:ascii="Cambria" w:hAnsi="Cambria" w:eastAsia="ＭＳ 明朝" w:cs="" w:asciiTheme="minorAscii" w:hAnsiTheme="minorAscii" w:eastAsiaTheme="minorEastAsia" w:cstheme="minorBidi"/>
          <w:noProof w:val="0"/>
          <w:color w:val="auto"/>
          <w:vertAlign w:val="superscript"/>
          <w:lang w:val="en-US" w:eastAsia="en-US" w:bidi="ar-SA"/>
        </w:rPr>
        <w:t>1</w:t>
      </w:r>
    </w:p>
    <w:p w:rsidR="493E688E" w:rsidP="493E688E" w:rsidRDefault="493E688E" w14:paraId="3018CEB2" w14:textId="16D55160">
      <w:pPr>
        <w:pStyle w:val="Normal"/>
        <w:jc w:val="center"/>
        <w:rPr>
          <w:rFonts w:ascii="Arial" w:hAnsi="Arial" w:eastAsia="Arial" w:cs="Arial"/>
          <w:b w:val="0"/>
          <w:bCs w:val="0"/>
          <w:i w:val="0"/>
          <w:iCs w:val="0"/>
          <w:caps w:val="0"/>
          <w:smallCaps w:val="0"/>
          <w:noProof w:val="0"/>
          <w:sz w:val="18"/>
          <w:szCs w:val="18"/>
          <w:lang w:val="en-US"/>
        </w:rPr>
      </w:pPr>
      <w:r w:rsidRPr="493E688E" w:rsidR="493E688E">
        <w:rPr>
          <w:rFonts w:ascii="Arial" w:hAnsi="Arial" w:eastAsia="Arial" w:cs="Arial"/>
          <w:b w:val="0"/>
          <w:bCs w:val="0"/>
          <w:i w:val="0"/>
          <w:iCs w:val="0"/>
          <w:caps w:val="0"/>
          <w:smallCaps w:val="0"/>
          <w:noProof w:val="0"/>
          <w:sz w:val="12"/>
          <w:szCs w:val="12"/>
          <w:lang w:val="en-US"/>
        </w:rPr>
        <w:t>1</w:t>
      </w:r>
      <w:r w:rsidRPr="493E688E" w:rsidR="493E688E">
        <w:rPr>
          <w:rFonts w:ascii="Arial" w:hAnsi="Arial" w:eastAsia="Arial" w:cs="Arial"/>
          <w:b w:val="0"/>
          <w:bCs w:val="0"/>
          <w:i w:val="0"/>
          <w:iCs w:val="0"/>
          <w:caps w:val="0"/>
          <w:smallCaps w:val="0"/>
          <w:noProof w:val="0"/>
          <w:sz w:val="18"/>
          <w:szCs w:val="18"/>
          <w:lang w:val="en-US"/>
        </w:rPr>
        <w:t>Department of Biomedical Informatics &amp; Medical Education, University of Washington</w:t>
      </w:r>
      <w:r>
        <w:br/>
      </w:r>
      <w:r w:rsidRPr="493E688E" w:rsidR="493E688E">
        <w:rPr>
          <w:rFonts w:ascii="Arial" w:hAnsi="Arial" w:eastAsia="Arial" w:cs="Arial"/>
          <w:b w:val="0"/>
          <w:bCs w:val="0"/>
          <w:i w:val="0"/>
          <w:iCs w:val="0"/>
          <w:caps w:val="0"/>
          <w:smallCaps w:val="0"/>
          <w:noProof w:val="0"/>
          <w:sz w:val="12"/>
          <w:szCs w:val="12"/>
          <w:lang w:val="en-US"/>
        </w:rPr>
        <w:t>2</w:t>
      </w:r>
      <w:r w:rsidRPr="493E688E" w:rsidR="493E688E">
        <w:rPr>
          <w:rFonts w:ascii="Arial" w:hAnsi="Arial" w:eastAsia="Arial" w:cs="Arial"/>
          <w:b w:val="0"/>
          <w:bCs w:val="0"/>
          <w:i w:val="0"/>
          <w:iCs w:val="0"/>
          <w:caps w:val="0"/>
          <w:smallCaps w:val="0"/>
          <w:noProof w:val="0"/>
          <w:sz w:val="18"/>
          <w:szCs w:val="18"/>
          <w:lang w:val="en-US"/>
        </w:rPr>
        <w:t>Department of Information Sciences and Technology, George Mason University</w:t>
      </w:r>
      <w:r>
        <w:br/>
      </w:r>
      <w:r w:rsidRPr="493E688E" w:rsidR="493E688E">
        <w:rPr>
          <w:rFonts w:ascii="Arial" w:hAnsi="Arial" w:eastAsia="Arial" w:cs="Arial"/>
          <w:b w:val="0"/>
          <w:bCs w:val="0"/>
          <w:i w:val="0"/>
          <w:iCs w:val="0"/>
          <w:caps w:val="0"/>
          <w:smallCaps w:val="0"/>
          <w:noProof w:val="0"/>
          <w:sz w:val="12"/>
          <w:szCs w:val="12"/>
          <w:lang w:val="en-US"/>
        </w:rPr>
        <w:t>3</w:t>
      </w:r>
      <w:r w:rsidRPr="493E688E" w:rsidR="493E688E">
        <w:rPr>
          <w:rFonts w:ascii="Arial" w:hAnsi="Arial" w:eastAsia="Arial" w:cs="Arial"/>
          <w:b w:val="0"/>
          <w:bCs w:val="0"/>
          <w:i w:val="0"/>
          <w:iCs w:val="0"/>
          <w:caps w:val="0"/>
          <w:smallCaps w:val="0"/>
          <w:noProof w:val="0"/>
          <w:sz w:val="18"/>
          <w:szCs w:val="18"/>
          <w:lang w:val="en-US"/>
        </w:rPr>
        <w:t xml:space="preserve">Dana-Farber Cancer Institute, </w:t>
      </w:r>
      <w:r w:rsidRPr="493E688E" w:rsidR="493E688E">
        <w:rPr>
          <w:rFonts w:ascii="Arial" w:hAnsi="Arial" w:eastAsia="Arial" w:cs="Arial"/>
          <w:b w:val="0"/>
          <w:bCs w:val="0"/>
          <w:i w:val="0"/>
          <w:iCs w:val="0"/>
          <w:caps w:val="0"/>
          <w:smallCaps w:val="0"/>
          <w:noProof w:val="0"/>
          <w:sz w:val="12"/>
          <w:szCs w:val="12"/>
          <w:lang w:val="en-US"/>
        </w:rPr>
        <w:t>4</w:t>
      </w:r>
      <w:r w:rsidRPr="493E688E" w:rsidR="493E688E">
        <w:rPr>
          <w:rFonts w:ascii="Arial" w:hAnsi="Arial" w:eastAsia="Arial" w:cs="Arial"/>
          <w:b w:val="0"/>
          <w:bCs w:val="0"/>
          <w:i w:val="0"/>
          <w:iCs w:val="0"/>
          <w:caps w:val="0"/>
          <w:smallCaps w:val="0"/>
          <w:noProof w:val="0"/>
          <w:sz w:val="18"/>
          <w:szCs w:val="18"/>
          <w:lang w:val="en-US"/>
        </w:rPr>
        <w:t>Boston Children’s Hospital,</w:t>
      </w:r>
      <w:r>
        <w:br/>
      </w:r>
      <w:r w:rsidRPr="493E688E" w:rsidR="493E688E">
        <w:rPr>
          <w:rFonts w:ascii="Arial" w:hAnsi="Arial" w:eastAsia="Arial" w:cs="Arial"/>
          <w:b w:val="0"/>
          <w:bCs w:val="0"/>
          <w:i w:val="0"/>
          <w:iCs w:val="0"/>
          <w:caps w:val="0"/>
          <w:smallCaps w:val="0"/>
          <w:noProof w:val="0"/>
          <w:sz w:val="12"/>
          <w:szCs w:val="12"/>
          <w:lang w:val="en-US"/>
        </w:rPr>
        <w:t>5</w:t>
      </w:r>
      <w:r w:rsidRPr="493E688E" w:rsidR="493E688E">
        <w:rPr>
          <w:rFonts w:ascii="Arial" w:hAnsi="Arial" w:eastAsia="Arial" w:cs="Arial"/>
          <w:b w:val="0"/>
          <w:bCs w:val="0"/>
          <w:i w:val="0"/>
          <w:iCs w:val="0"/>
          <w:caps w:val="0"/>
          <w:smallCaps w:val="0"/>
          <w:noProof w:val="0"/>
          <w:sz w:val="18"/>
          <w:szCs w:val="18"/>
          <w:lang w:val="en-US"/>
        </w:rPr>
        <w:t xml:space="preserve">Harvard Medical School, </w:t>
      </w:r>
      <w:r w:rsidRPr="493E688E" w:rsidR="493E688E">
        <w:rPr>
          <w:rFonts w:ascii="Arial" w:hAnsi="Arial" w:eastAsia="Arial" w:cs="Arial"/>
          <w:b w:val="0"/>
          <w:bCs w:val="0"/>
          <w:i w:val="0"/>
          <w:iCs w:val="0"/>
          <w:caps w:val="0"/>
          <w:smallCaps w:val="0"/>
          <w:noProof w:val="0"/>
          <w:sz w:val="12"/>
          <w:szCs w:val="12"/>
          <w:lang w:val="en-US"/>
        </w:rPr>
        <w:t>6</w:t>
      </w:r>
      <w:r w:rsidRPr="493E688E" w:rsidR="493E688E">
        <w:rPr>
          <w:rFonts w:ascii="Arial" w:hAnsi="Arial" w:eastAsia="Arial" w:cs="Arial"/>
          <w:b w:val="0"/>
          <w:bCs w:val="0"/>
          <w:i w:val="0"/>
          <w:iCs w:val="0"/>
          <w:caps w:val="0"/>
          <w:smallCaps w:val="0"/>
          <w:noProof w:val="0"/>
          <w:sz w:val="18"/>
          <w:szCs w:val="18"/>
          <w:lang w:val="en-US"/>
        </w:rPr>
        <w:t>Department of Linguistics, University of Washington</w:t>
      </w:r>
      <w:r>
        <w:br/>
      </w:r>
      <w:r w:rsidRPr="493E688E" w:rsidR="493E688E">
        <w:rPr>
          <w:rFonts w:ascii="Arial" w:hAnsi="Arial" w:eastAsia="Arial" w:cs="Arial"/>
          <w:b w:val="0"/>
          <w:bCs w:val="0"/>
          <w:i w:val="0"/>
          <w:iCs w:val="0"/>
          <w:caps w:val="0"/>
          <w:smallCaps w:val="0"/>
          <w:noProof w:val="0"/>
          <w:sz w:val="12"/>
          <w:szCs w:val="12"/>
          <w:lang w:val="en-US"/>
        </w:rPr>
        <w:t>1,4</w:t>
      </w:r>
      <w:r w:rsidRPr="493E688E" w:rsidR="493E688E">
        <w:rPr>
          <w:rFonts w:ascii="Arial" w:hAnsi="Arial" w:eastAsia="Arial" w:cs="Arial"/>
          <w:b w:val="0"/>
          <w:bCs w:val="0"/>
          <w:i w:val="0"/>
          <w:iCs w:val="0"/>
          <w:caps w:val="0"/>
          <w:smallCaps w:val="0"/>
          <w:noProof w:val="0"/>
          <w:sz w:val="18"/>
          <w:szCs w:val="18"/>
          <w:lang w:val="en-US"/>
        </w:rPr>
        <w:t xml:space="preserve">Seattle, WA, USA, </w:t>
      </w:r>
      <w:r w:rsidRPr="493E688E" w:rsidR="493E688E">
        <w:rPr>
          <w:rFonts w:ascii="Arial" w:hAnsi="Arial" w:eastAsia="Arial" w:cs="Arial"/>
          <w:b w:val="0"/>
          <w:bCs w:val="0"/>
          <w:i w:val="0"/>
          <w:iCs w:val="0"/>
          <w:caps w:val="0"/>
          <w:smallCaps w:val="0"/>
          <w:noProof w:val="0"/>
          <w:sz w:val="12"/>
          <w:szCs w:val="12"/>
          <w:lang w:val="en-US"/>
        </w:rPr>
        <w:t>2</w:t>
      </w:r>
      <w:r w:rsidRPr="493E688E" w:rsidR="493E688E">
        <w:rPr>
          <w:rFonts w:ascii="Arial" w:hAnsi="Arial" w:eastAsia="Arial" w:cs="Arial"/>
          <w:b w:val="0"/>
          <w:bCs w:val="0"/>
          <w:i w:val="0"/>
          <w:iCs w:val="0"/>
          <w:caps w:val="0"/>
          <w:smallCaps w:val="0"/>
          <w:noProof w:val="0"/>
          <w:sz w:val="18"/>
          <w:szCs w:val="18"/>
          <w:lang w:val="en-US"/>
        </w:rPr>
        <w:t xml:space="preserve">Fairfax, VA, USA, </w:t>
      </w:r>
      <w:r w:rsidRPr="493E688E" w:rsidR="493E688E">
        <w:rPr>
          <w:rFonts w:ascii="Arial" w:hAnsi="Arial" w:eastAsia="Arial" w:cs="Arial"/>
          <w:b w:val="0"/>
          <w:bCs w:val="0"/>
          <w:i w:val="0"/>
          <w:iCs w:val="0"/>
          <w:caps w:val="0"/>
          <w:smallCaps w:val="0"/>
          <w:noProof w:val="0"/>
          <w:sz w:val="12"/>
          <w:szCs w:val="12"/>
          <w:lang w:val="en-US"/>
        </w:rPr>
        <w:t>3,4,5</w:t>
      </w:r>
      <w:r w:rsidRPr="493E688E" w:rsidR="493E688E">
        <w:rPr>
          <w:rFonts w:ascii="Arial" w:hAnsi="Arial" w:eastAsia="Arial" w:cs="Arial"/>
          <w:b w:val="0"/>
          <w:bCs w:val="0"/>
          <w:i w:val="0"/>
          <w:iCs w:val="0"/>
          <w:caps w:val="0"/>
          <w:smallCaps w:val="0"/>
          <w:noProof w:val="0"/>
          <w:sz w:val="18"/>
          <w:szCs w:val="18"/>
          <w:lang w:val="en-US"/>
        </w:rPr>
        <w:t>Boston, MA, USA</w:t>
      </w:r>
      <w:r>
        <w:br/>
      </w:r>
      <w:r w:rsidRPr="493E688E" w:rsidR="493E688E">
        <w:rPr>
          <w:rFonts w:ascii="Arial" w:hAnsi="Arial" w:eastAsia="Arial" w:cs="Arial"/>
          <w:b w:val="0"/>
          <w:bCs w:val="0"/>
          <w:i w:val="0"/>
          <w:iCs w:val="0"/>
          <w:caps w:val="0"/>
          <w:smallCaps w:val="0"/>
          <w:noProof w:val="0"/>
          <w:sz w:val="18"/>
          <w:szCs w:val="18"/>
          <w:lang w:val="en-US"/>
        </w:rPr>
        <w:t>* equal contribution</w:t>
      </w:r>
    </w:p>
    <w:p w:rsidR="1F37F7BC" w:rsidP="1F37F7BC" w:rsidRDefault="1F37F7BC" w14:paraId="443DA2D2" w14:textId="47108342">
      <w:pPr>
        <w:pStyle w:val="Heading1"/>
        <w:suppressLineNumbers w:val="0"/>
        <w:shd w:val="clear" w:color="auto" w:fill="0D0D0D" w:themeFill="text1" w:themeFillTint="F2"/>
        <w:bidi w:val="0"/>
        <w:spacing w:before="100" w:beforeAutospacing="off" w:after="0" w:afterAutospacing="off" w:line="276" w:lineRule="auto"/>
        <w:ind w:left="0" w:right="0"/>
        <w:jc w:val="both"/>
      </w:pPr>
      <w:r w:rsidRPr="1F37F7BC" w:rsidR="1F37F7BC">
        <w:rPr>
          <w:rFonts w:ascii="Arial" w:hAnsi="Arial" w:cs="Arial"/>
        </w:rPr>
        <w:t>Overview</w:t>
      </w:r>
    </w:p>
    <w:p w:rsidRPr="00B15B2A" w:rsidR="00741AAD" w:rsidP="00142AD5" w:rsidRDefault="00460B52" w14:paraId="0583B783" w14:textId="6AD84BBF">
      <w:pPr>
        <w:keepNext w:val="1"/>
        <w:jc w:val="both"/>
        <w:rPr>
          <w:rFonts w:ascii="Arial" w:hAnsi="Arial" w:cs="Arial"/>
          <w:sz w:val="22"/>
          <w:szCs w:val="22"/>
        </w:rPr>
      </w:pPr>
      <w:r w:rsidRPr="45336116" w:rsidR="45336116">
        <w:rPr>
          <w:rFonts w:ascii="Arial" w:hAnsi="Arial" w:cs="Arial"/>
          <w:sz w:val="22"/>
          <w:szCs w:val="22"/>
        </w:rPr>
        <w:t xml:space="preserve">Social history sections from clinical notes </w:t>
      </w:r>
      <w:r w:rsidRPr="45336116" w:rsidR="45336116">
        <w:rPr>
          <w:rFonts w:ascii="Arial" w:hAnsi="Arial" w:cs="Arial"/>
          <w:sz w:val="22"/>
          <w:szCs w:val="22"/>
        </w:rPr>
        <w:t xml:space="preserve">of pediatric patients </w:t>
      </w:r>
      <w:r w:rsidRPr="45336116" w:rsidR="45336116">
        <w:rPr>
          <w:rFonts w:ascii="Arial" w:hAnsi="Arial" w:cs="Arial"/>
          <w:sz w:val="22"/>
          <w:szCs w:val="22"/>
        </w:rPr>
        <w:t>will be annotated for a range of social determinant</w:t>
      </w:r>
      <w:r w:rsidRPr="45336116" w:rsidR="45336116">
        <w:rPr>
          <w:rFonts w:ascii="Arial" w:hAnsi="Arial" w:cs="Arial"/>
          <w:sz w:val="22"/>
          <w:szCs w:val="22"/>
        </w:rPr>
        <w:t>s</w:t>
      </w:r>
      <w:r w:rsidRPr="45336116" w:rsidR="45336116">
        <w:rPr>
          <w:rFonts w:ascii="Arial" w:hAnsi="Arial" w:cs="Arial"/>
          <w:sz w:val="22"/>
          <w:szCs w:val="22"/>
        </w:rPr>
        <w:t xml:space="preserve"> of health (SDOH), including </w:t>
      </w:r>
      <w:r w:rsidRPr="45336116" w:rsidR="45336116">
        <w:rPr>
          <w:rFonts w:ascii="Arial" w:hAnsi="Arial" w:cs="Arial"/>
          <w:sz w:val="22"/>
          <w:szCs w:val="22"/>
        </w:rPr>
        <w:t xml:space="preserve">(1) </w:t>
      </w:r>
      <w:r w:rsidRPr="45336116" w:rsidR="45336116">
        <w:rPr>
          <w:rFonts w:ascii="Arial" w:hAnsi="Arial" w:cs="Arial"/>
          <w:sz w:val="22"/>
          <w:szCs w:val="22"/>
        </w:rPr>
        <w:t xml:space="preserve">socio-demographic, </w:t>
      </w:r>
      <w:r w:rsidRPr="45336116" w:rsidR="45336116">
        <w:rPr>
          <w:rFonts w:ascii="Arial" w:hAnsi="Arial" w:cs="Arial"/>
          <w:sz w:val="22"/>
          <w:szCs w:val="22"/>
        </w:rPr>
        <w:t>(2) health care and education access, (3) living arrangements, (4) economic stability, (5) trauma, (6) mental health, and (7) substance use</w:t>
      </w:r>
      <w:r w:rsidRPr="45336116" w:rsidR="45336116">
        <w:rPr>
          <w:rFonts w:ascii="Arial" w:hAnsi="Arial" w:cs="Arial"/>
          <w:sz w:val="22"/>
          <w:szCs w:val="22"/>
        </w:rPr>
        <w:t xml:space="preserve">. The annotation involves the identification of SDOH </w:t>
      </w:r>
      <w:r w:rsidRPr="45336116" w:rsidR="45336116">
        <w:rPr>
          <w:rFonts w:ascii="Arial" w:hAnsi="Arial" w:cs="Arial"/>
          <w:i w:val="1"/>
          <w:iCs w:val="1"/>
          <w:sz w:val="22"/>
          <w:szCs w:val="22"/>
        </w:rPr>
        <w:t>events</w:t>
      </w:r>
      <w:r w:rsidRPr="45336116" w:rsidR="45336116">
        <w:rPr>
          <w:rFonts w:ascii="Arial" w:hAnsi="Arial" w:cs="Arial"/>
          <w:sz w:val="22"/>
          <w:szCs w:val="22"/>
        </w:rPr>
        <w:t xml:space="preserve">, where each SDOH </w:t>
      </w:r>
      <w:r w:rsidRPr="45336116" w:rsidR="45336116">
        <w:rPr>
          <w:rFonts w:ascii="Arial" w:hAnsi="Arial" w:cs="Arial"/>
          <w:i w:val="1"/>
          <w:iCs w:val="1"/>
          <w:sz w:val="22"/>
          <w:szCs w:val="22"/>
        </w:rPr>
        <w:t>event</w:t>
      </w:r>
      <w:r w:rsidRPr="45336116" w:rsidR="45336116">
        <w:rPr>
          <w:rFonts w:ascii="Arial" w:hAnsi="Arial" w:cs="Arial"/>
          <w:sz w:val="22"/>
          <w:szCs w:val="22"/>
        </w:rPr>
        <w:t xml:space="preserve"> is represented by a </w:t>
      </w:r>
      <w:r w:rsidRPr="45336116" w:rsidR="45336116">
        <w:rPr>
          <w:rFonts w:ascii="Arial" w:hAnsi="Arial" w:cs="Arial"/>
          <w:i w:val="1"/>
          <w:iCs w:val="1"/>
          <w:sz w:val="22"/>
          <w:szCs w:val="22"/>
        </w:rPr>
        <w:t>trigger</w:t>
      </w:r>
      <w:r w:rsidRPr="45336116" w:rsidR="45336116">
        <w:rPr>
          <w:rFonts w:ascii="Arial" w:hAnsi="Arial" w:cs="Arial"/>
          <w:sz w:val="22"/>
          <w:szCs w:val="22"/>
        </w:rPr>
        <w:t xml:space="preserve"> and </w:t>
      </w:r>
      <w:r w:rsidRPr="45336116" w:rsidR="45336116">
        <w:rPr>
          <w:rFonts w:ascii="Arial" w:hAnsi="Arial" w:cs="Arial"/>
          <w:sz w:val="22"/>
          <w:szCs w:val="22"/>
        </w:rPr>
        <w:t xml:space="preserve">set of </w:t>
      </w:r>
      <w:r w:rsidRPr="45336116" w:rsidR="45336116">
        <w:rPr>
          <w:rFonts w:ascii="Arial" w:hAnsi="Arial" w:cs="Arial"/>
          <w:sz w:val="22"/>
          <w:szCs w:val="22"/>
        </w:rPr>
        <w:t>entities</w:t>
      </w:r>
      <w:r w:rsidRPr="45336116" w:rsidR="45336116">
        <w:rPr>
          <w:rFonts w:ascii="Arial" w:hAnsi="Arial" w:cs="Arial"/>
          <w:sz w:val="22"/>
          <w:szCs w:val="22"/>
        </w:rPr>
        <w:t>.</w:t>
      </w:r>
      <w:r w:rsidRPr="45336116" w:rsidR="45336116">
        <w:rPr>
          <w:rFonts w:ascii="Arial" w:hAnsi="Arial" w:cs="Arial"/>
          <w:sz w:val="22"/>
          <w:szCs w:val="22"/>
        </w:rPr>
        <w:t xml:space="preserve"> </w:t>
      </w:r>
      <w:r w:rsidRPr="45336116" w:rsidR="45336116">
        <w:rPr>
          <w:rFonts w:ascii="Arial" w:hAnsi="Arial" w:cs="Arial"/>
          <w:sz w:val="22"/>
          <w:szCs w:val="22"/>
        </w:rPr>
        <w:t>The</w:t>
      </w:r>
      <w:r w:rsidRPr="45336116" w:rsidR="45336116">
        <w:rPr>
          <w:rFonts w:ascii="Arial" w:hAnsi="Arial" w:cs="Arial"/>
          <w:sz w:val="22"/>
          <w:szCs w:val="22"/>
        </w:rPr>
        <w:t xml:space="preserve"> trigger consists of a multi-word span</w:t>
      </w:r>
      <w:r w:rsidRPr="45336116" w:rsidR="45336116">
        <w:rPr>
          <w:rFonts w:ascii="Arial" w:hAnsi="Arial" w:cs="Arial"/>
          <w:sz w:val="22"/>
          <w:szCs w:val="22"/>
        </w:rPr>
        <w:t xml:space="preserve"> (word or phrase)</w:t>
      </w:r>
      <w:r w:rsidRPr="45336116" w:rsidR="45336116">
        <w:rPr>
          <w:rFonts w:ascii="Arial" w:hAnsi="Arial" w:cs="Arial"/>
          <w:sz w:val="22"/>
          <w:szCs w:val="22"/>
        </w:rPr>
        <w:t xml:space="preserve"> and </w:t>
      </w:r>
      <w:r w:rsidRPr="45336116" w:rsidR="45336116">
        <w:rPr>
          <w:rFonts w:ascii="Arial" w:hAnsi="Arial" w:cs="Arial"/>
          <w:sz w:val="22"/>
          <w:szCs w:val="22"/>
        </w:rPr>
        <w:t xml:space="preserve">a </w:t>
      </w:r>
      <w:r w:rsidRPr="45336116" w:rsidR="45336116">
        <w:rPr>
          <w:rFonts w:ascii="Arial" w:hAnsi="Arial" w:cs="Arial"/>
          <w:sz w:val="22"/>
          <w:szCs w:val="22"/>
        </w:rPr>
        <w:t>label indicating the type of SDOH</w:t>
      </w:r>
      <w:r w:rsidRPr="45336116" w:rsidR="45336116">
        <w:rPr>
          <w:rFonts w:ascii="Arial" w:hAnsi="Arial" w:cs="Arial"/>
          <w:sz w:val="22"/>
          <w:szCs w:val="22"/>
        </w:rPr>
        <w:t xml:space="preserve"> (</w:t>
      </w:r>
      <w:proofErr w:type="gramStart"/>
      <w:r w:rsidRPr="45336116" w:rsidR="45336116">
        <w:rPr>
          <w:rFonts w:ascii="Arial" w:hAnsi="Arial" w:cs="Arial"/>
          <w:sz w:val="22"/>
          <w:szCs w:val="22"/>
        </w:rPr>
        <w:t>e.g.</w:t>
      </w:r>
      <w:proofErr w:type="gramEnd"/>
      <w:r w:rsidRPr="45336116" w:rsidR="45336116">
        <w:rPr>
          <w:rFonts w:ascii="Arial" w:hAnsi="Arial" w:cs="Arial"/>
          <w:sz w:val="22"/>
          <w:szCs w:val="22"/>
        </w:rPr>
        <w:t xml:space="preserve"> </w:t>
      </w:r>
      <w:r w:rsidRPr="45336116" w:rsidR="45336116">
        <w:rPr>
          <w:rFonts w:ascii="Arial" w:hAnsi="Arial" w:cs="Arial"/>
          <w:sz w:val="22"/>
          <w:szCs w:val="22"/>
        </w:rPr>
        <w:t>e</w:t>
      </w:r>
      <w:r w:rsidRPr="45336116" w:rsidR="45336116">
        <w:rPr>
          <w:rFonts w:ascii="Arial" w:hAnsi="Arial" w:cs="Arial"/>
          <w:sz w:val="22"/>
          <w:szCs w:val="22"/>
        </w:rPr>
        <w:t>mployment</w:t>
      </w:r>
      <w:r w:rsidRPr="45336116" w:rsidR="45336116">
        <w:rPr>
          <w:rFonts w:ascii="Arial" w:hAnsi="Arial" w:cs="Arial"/>
          <w:sz w:val="22"/>
          <w:szCs w:val="22"/>
        </w:rPr>
        <w:t xml:space="preserve"> or </w:t>
      </w:r>
      <w:r w:rsidRPr="45336116" w:rsidR="45336116">
        <w:rPr>
          <w:rFonts w:ascii="Arial" w:hAnsi="Arial" w:cs="Arial"/>
          <w:sz w:val="22"/>
          <w:szCs w:val="22"/>
        </w:rPr>
        <w:t>substance</w:t>
      </w:r>
      <w:r w:rsidRPr="45336116" w:rsidR="45336116">
        <w:rPr>
          <w:rFonts w:ascii="Arial" w:hAnsi="Arial" w:cs="Arial"/>
          <w:sz w:val="22"/>
          <w:szCs w:val="22"/>
        </w:rPr>
        <w:t xml:space="preserve"> use</w:t>
      </w:r>
      <w:r w:rsidRPr="45336116" w:rsidR="45336116">
        <w:rPr>
          <w:rFonts w:ascii="Arial" w:hAnsi="Arial" w:cs="Arial"/>
          <w:sz w:val="22"/>
          <w:szCs w:val="22"/>
        </w:rPr>
        <w:t>)</w:t>
      </w:r>
      <w:r w:rsidRPr="45336116" w:rsidR="45336116">
        <w:rPr>
          <w:rFonts w:ascii="Arial" w:hAnsi="Arial" w:cs="Arial"/>
          <w:sz w:val="22"/>
          <w:szCs w:val="22"/>
        </w:rPr>
        <w:t xml:space="preserve">. </w:t>
      </w:r>
    </w:p>
    <w:p w:rsidRPr="00867AD8" w:rsidR="00D327A7" w:rsidP="493E688E" w:rsidRDefault="00BD42D2" w14:paraId="3A58189B" w14:textId="67166070">
      <w:pPr>
        <w:jc w:val="both"/>
        <w:rPr>
          <w:rFonts w:ascii="Arial" w:hAnsi="Arial" w:cs="Arial"/>
          <w:sz w:val="22"/>
          <w:szCs w:val="22"/>
        </w:rPr>
      </w:pPr>
      <w:r w:rsidRPr="493E688E" w:rsidR="493E688E">
        <w:rPr>
          <w:rFonts w:ascii="Arial" w:hAnsi="Arial" w:cs="Arial"/>
          <w:sz w:val="22"/>
          <w:szCs w:val="22"/>
        </w:rPr>
        <w:t>The following sections describe how each determinant will be annotated. For each annotated determinant, some entities should always be present and are required. However, some entities will not always be present. Required entities for each determinant are indicated.</w:t>
      </w:r>
    </w:p>
    <w:p w:rsidRPr="00B15B2A" w:rsidR="000F444D" w:rsidP="00B15B2A" w:rsidRDefault="41680475" w14:paraId="318287DE" w14:textId="440435DB">
      <w:pPr>
        <w:pStyle w:val="Heading2"/>
        <w:jc w:val="both"/>
        <w:rPr>
          <w:rFonts w:ascii="Arial" w:hAnsi="Arial" w:cs="Arial"/>
          <w:sz w:val="22"/>
          <w:szCs w:val="22"/>
        </w:rPr>
      </w:pPr>
      <w:r w:rsidRPr="45336116" w:rsidR="45336116">
        <w:rPr>
          <w:rFonts w:ascii="Arial" w:hAnsi="Arial" w:cs="Arial"/>
          <w:sz w:val="22"/>
          <w:szCs w:val="22"/>
        </w:rPr>
        <w:t xml:space="preserve"> (</w:t>
      </w:r>
      <w:r w:rsidRPr="45336116" w:rsidR="45336116">
        <w:rPr>
          <w:rFonts w:ascii="Arial" w:hAnsi="Arial" w:cs="Arial"/>
          <w:sz w:val="22"/>
          <w:szCs w:val="22"/>
        </w:rPr>
        <w:t>1</w:t>
      </w:r>
      <w:r w:rsidRPr="45336116" w:rsidR="45336116">
        <w:rPr>
          <w:rFonts w:ascii="Arial" w:hAnsi="Arial" w:cs="Arial"/>
          <w:sz w:val="22"/>
          <w:szCs w:val="22"/>
        </w:rPr>
        <w:t xml:space="preserve">) Adoption </w:t>
      </w:r>
    </w:p>
    <w:p w:rsidRPr="00B15B2A" w:rsidR="000F444D" w:rsidP="00B15B2A" w:rsidRDefault="000F444D" w14:paraId="49B4EF7F" w14:textId="784A8650">
      <w:pPr>
        <w:jc w:val="both"/>
        <w:rPr>
          <w:rFonts w:ascii="Arial" w:hAnsi="Arial" w:cs="Arial"/>
          <w:sz w:val="22"/>
          <w:szCs w:val="22"/>
        </w:rPr>
      </w:pPr>
      <w:r w:rsidRPr="45336116" w:rsidR="45336116">
        <w:rPr>
          <w:rFonts w:ascii="Arial" w:hAnsi="Arial" w:cs="Arial"/>
          <w:sz w:val="22"/>
          <w:szCs w:val="22"/>
        </w:rPr>
        <w:t xml:space="preserve">For </w:t>
      </w:r>
      <w:r w:rsidRPr="45336116" w:rsidR="45336116">
        <w:rPr>
          <w:rFonts w:ascii="Arial" w:hAnsi="Arial" w:cs="Arial"/>
          <w:sz w:val="22"/>
          <w:szCs w:val="22"/>
        </w:rPr>
        <w:t>ad</w:t>
      </w:r>
      <w:r w:rsidRPr="45336116" w:rsidR="45336116">
        <w:rPr>
          <w:rFonts w:ascii="Arial" w:hAnsi="Arial" w:cs="Arial"/>
          <w:sz w:val="22"/>
          <w:szCs w:val="22"/>
        </w:rPr>
        <w:t>o</w:t>
      </w:r>
      <w:r w:rsidRPr="45336116" w:rsidR="45336116">
        <w:rPr>
          <w:rFonts w:ascii="Arial" w:hAnsi="Arial" w:cs="Arial"/>
          <w:sz w:val="22"/>
          <w:szCs w:val="22"/>
        </w:rPr>
        <w:t xml:space="preserve">pted </w:t>
      </w:r>
      <w:r w:rsidRPr="45336116" w:rsidR="45336116">
        <w:rPr>
          <w:rFonts w:ascii="Arial" w:hAnsi="Arial" w:cs="Arial"/>
          <w:sz w:val="22"/>
          <w:szCs w:val="22"/>
        </w:rPr>
        <w:t>pediatric patients, it is very common that</w:t>
      </w:r>
      <w:r w:rsidRPr="45336116" w:rsidR="45336116">
        <w:rPr>
          <w:rFonts w:ascii="Arial" w:hAnsi="Arial" w:cs="Arial"/>
          <w:sz w:val="22"/>
          <w:szCs w:val="22"/>
        </w:rPr>
        <w:t xml:space="preserve"> adoption</w:t>
      </w:r>
      <w:r w:rsidRPr="45336116" w:rsidR="45336116">
        <w:rPr>
          <w:rFonts w:ascii="Arial" w:hAnsi="Arial" w:cs="Arial"/>
          <w:sz w:val="22"/>
          <w:szCs w:val="22"/>
        </w:rPr>
        <w:t xml:space="preserve"> information is recorded in the social history sections. </w:t>
      </w:r>
      <w:r w:rsidRPr="45336116" w:rsidR="45336116">
        <w:rPr>
          <w:rFonts w:ascii="Arial" w:hAnsi="Arial" w:cs="Arial"/>
          <w:i w:val="1"/>
          <w:iCs w:val="1"/>
          <w:sz w:val="22"/>
          <w:szCs w:val="22"/>
        </w:rPr>
        <w:t>Ad</w:t>
      </w:r>
      <w:r w:rsidRPr="45336116" w:rsidR="45336116">
        <w:rPr>
          <w:rFonts w:ascii="Arial" w:hAnsi="Arial" w:cs="Arial"/>
          <w:i w:val="1"/>
          <w:iCs w:val="1"/>
          <w:sz w:val="22"/>
          <w:szCs w:val="22"/>
        </w:rPr>
        <w:t>o</w:t>
      </w:r>
      <w:r w:rsidRPr="45336116" w:rsidR="45336116">
        <w:rPr>
          <w:rFonts w:ascii="Arial" w:hAnsi="Arial" w:cs="Arial"/>
          <w:i w:val="1"/>
          <w:iCs w:val="1"/>
          <w:sz w:val="22"/>
          <w:szCs w:val="22"/>
        </w:rPr>
        <w:t>ption</w:t>
      </w:r>
      <w:r w:rsidRPr="45336116" w:rsidR="45336116">
        <w:rPr>
          <w:rFonts w:ascii="Arial" w:hAnsi="Arial" w:cs="Arial"/>
          <w:sz w:val="22"/>
          <w:szCs w:val="22"/>
        </w:rPr>
        <w:t xml:space="preserve"> </w:t>
      </w:r>
      <w:r w:rsidRPr="45336116" w:rsidR="45336116">
        <w:rPr>
          <w:rFonts w:ascii="Arial" w:hAnsi="Arial" w:cs="Arial"/>
          <w:sz w:val="22"/>
          <w:szCs w:val="22"/>
        </w:rPr>
        <w:t>event</w:t>
      </w:r>
      <w:r w:rsidRPr="45336116" w:rsidR="45336116">
        <w:rPr>
          <w:rFonts w:ascii="Arial" w:hAnsi="Arial" w:cs="Arial"/>
          <w:sz w:val="22"/>
          <w:szCs w:val="22"/>
        </w:rPr>
        <w:t>s</w:t>
      </w:r>
      <w:r w:rsidRPr="45336116" w:rsidR="45336116">
        <w:rPr>
          <w:rFonts w:ascii="Arial" w:hAnsi="Arial" w:cs="Arial"/>
          <w:sz w:val="22"/>
          <w:szCs w:val="22"/>
        </w:rPr>
        <w:t xml:space="preserve"> </w:t>
      </w:r>
      <w:r w:rsidRPr="45336116" w:rsidR="45336116">
        <w:rPr>
          <w:rFonts w:ascii="Arial" w:hAnsi="Arial" w:cs="Arial"/>
          <w:sz w:val="22"/>
          <w:szCs w:val="22"/>
        </w:rPr>
        <w:t xml:space="preserve">will be annotated with </w:t>
      </w:r>
      <w:r w:rsidRPr="45336116" w:rsidR="45336116">
        <w:rPr>
          <w:rFonts w:ascii="Arial" w:hAnsi="Arial" w:cs="Arial"/>
          <w:sz w:val="22"/>
          <w:szCs w:val="22"/>
        </w:rPr>
        <w:t>only trigger and no other attributes</w:t>
      </w:r>
      <w:r w:rsidRPr="45336116" w:rsidR="45336116">
        <w:rPr>
          <w:rFonts w:ascii="Arial" w:hAnsi="Arial" w:cs="Arial"/>
          <w:sz w:val="22"/>
          <w:szCs w:val="22"/>
        </w:rPr>
        <w:t xml:space="preserve">. </w:t>
      </w:r>
      <w:r w:rsidRPr="45336116" w:rsidR="45336116">
        <w:rPr>
          <w:rFonts w:ascii="Arial" w:hAnsi="Arial" w:cs="Arial"/>
          <w:sz w:val="22"/>
          <w:szCs w:val="22"/>
        </w:rPr>
        <w:t xml:space="preserve"> </w:t>
      </w:r>
    </w:p>
    <w:p w:rsidR="002D1D37" w:rsidP="00B15B2A" w:rsidRDefault="000F444D" w14:paraId="49C14FF2" w14:textId="47D340AE">
      <w:pPr>
        <w:jc w:val="both"/>
        <w:rPr>
          <w:rFonts w:ascii="Arial" w:hAnsi="Arial" w:cs="Arial"/>
          <w:sz w:val="22"/>
          <w:szCs w:val="22"/>
        </w:rPr>
      </w:pPr>
      <w:r w:rsidRPr="45336116" w:rsidR="45336116">
        <w:rPr>
          <w:rFonts w:ascii="Arial" w:hAnsi="Arial" w:cs="Arial"/>
          <w:b w:val="1"/>
          <w:bCs w:val="1"/>
          <w:sz w:val="22"/>
          <w:szCs w:val="22"/>
        </w:rPr>
        <w:t xml:space="preserve">(1) Trigger (required): </w:t>
      </w:r>
      <w:r w:rsidRPr="45336116" w:rsidR="45336116">
        <w:rPr>
          <w:rFonts w:ascii="Arial" w:hAnsi="Arial" w:cs="Arial"/>
          <w:sz w:val="22"/>
          <w:szCs w:val="22"/>
        </w:rPr>
        <w:t>The trigger is the span that most clearly indicates a</w:t>
      </w:r>
      <w:r w:rsidRPr="45336116" w:rsidR="45336116">
        <w:rPr>
          <w:rFonts w:ascii="Arial" w:hAnsi="Arial" w:cs="Arial"/>
          <w:sz w:val="22"/>
          <w:szCs w:val="22"/>
        </w:rPr>
        <w:t xml:space="preserve"> patient is adopted</w:t>
      </w:r>
      <w:r w:rsidRPr="45336116" w:rsidR="45336116">
        <w:rPr>
          <w:rFonts w:ascii="Arial" w:hAnsi="Arial" w:cs="Arial"/>
          <w:sz w:val="22"/>
          <w:szCs w:val="22"/>
        </w:rPr>
        <w:t xml:space="preserve">. The trigger span should be </w:t>
      </w:r>
      <w:r w:rsidRPr="45336116" w:rsidR="45336116">
        <w:rPr>
          <w:rFonts w:ascii="Arial" w:hAnsi="Arial" w:cs="Arial"/>
          <w:sz w:val="22"/>
          <w:szCs w:val="22"/>
        </w:rPr>
        <w:t>an</w:t>
      </w:r>
      <w:r w:rsidRPr="45336116" w:rsidR="45336116">
        <w:rPr>
          <w:rFonts w:ascii="Arial" w:hAnsi="Arial" w:cs="Arial"/>
          <w:sz w:val="22"/>
          <w:szCs w:val="22"/>
        </w:rPr>
        <w:t xml:space="preserve"> adoption-related key phrase (</w:t>
      </w:r>
      <w:proofErr w:type="gramStart"/>
      <w:r w:rsidRPr="45336116" w:rsidR="45336116">
        <w:rPr>
          <w:rFonts w:ascii="Arial" w:hAnsi="Arial" w:cs="Arial"/>
          <w:sz w:val="22"/>
          <w:szCs w:val="22"/>
        </w:rPr>
        <w:t>e.g.</w:t>
      </w:r>
      <w:proofErr w:type="gramEnd"/>
      <w:r w:rsidRPr="45336116" w:rsidR="45336116">
        <w:rPr>
          <w:rFonts w:ascii="Arial" w:hAnsi="Arial" w:cs="Arial"/>
          <w:sz w:val="22"/>
          <w:szCs w:val="22"/>
        </w:rPr>
        <w:t xml:space="preserve"> “adopted” etc.), if present. </w:t>
      </w:r>
      <w:r w:rsidRPr="45336116" w:rsidR="45336116">
        <w:rPr>
          <w:rFonts w:ascii="Arial" w:hAnsi="Arial" w:cs="Arial"/>
          <w:sz w:val="22"/>
          <w:szCs w:val="22"/>
        </w:rPr>
        <w:t xml:space="preserve">We will only annotate adoption information of the patient. </w:t>
      </w:r>
      <w:r w:rsidRPr="45336116" w:rsidR="45336116">
        <w:rPr>
          <w:rFonts w:ascii="Arial" w:hAnsi="Arial" w:cs="Arial"/>
          <w:sz w:val="22"/>
          <w:szCs w:val="22"/>
        </w:rPr>
        <w:t xml:space="preserve">Foster care </w:t>
      </w:r>
      <w:r w:rsidRPr="45336116" w:rsidR="45336116">
        <w:rPr>
          <w:rFonts w:ascii="Arial" w:hAnsi="Arial" w:cs="Arial"/>
          <w:sz w:val="22"/>
          <w:szCs w:val="22"/>
        </w:rPr>
        <w:t xml:space="preserve">will not be annotated. This event has no other attributes. </w:t>
      </w:r>
    </w:p>
    <w:tbl>
      <w:tblPr>
        <w:tblStyle w:val="TableGrid"/>
        <w:tblW w:w="0" w:type="auto"/>
        <w:tblLook w:val="04A0" w:firstRow="1" w:lastRow="0" w:firstColumn="1" w:lastColumn="0" w:noHBand="0" w:noVBand="1"/>
      </w:tblPr>
      <w:tblGrid>
        <w:gridCol w:w="10070"/>
      </w:tblGrid>
      <w:tr w:rsidR="34024589" w:rsidTr="493E688E" w14:paraId="55F8B837">
        <w:trPr>
          <w:trHeight w:val="300"/>
        </w:trPr>
        <w:tc>
          <w:tcPr>
            <w:tcW w:w="10070" w:type="dxa"/>
            <w:tcMar/>
          </w:tcPr>
          <w:p w:rsidR="34024589" w:rsidP="34024589" w:rsidRDefault="34024589" w14:paraId="49D1AD43">
            <w:pPr>
              <w:pStyle w:val="table"/>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34024589" w:rsidTr="493E688E" w14:paraId="5C8558ED">
        <w:trPr>
          <w:trHeight w:val="300"/>
        </w:trPr>
        <w:tc>
          <w:tcPr>
            <w:tcW w:w="10070" w:type="dxa"/>
            <w:tcMar/>
          </w:tcPr>
          <w:p w:rsidR="34024589" w:rsidP="45336116" w:rsidRDefault="34024589" w14:paraId="604F9602" w14:textId="4C6DC304">
            <w:pPr>
              <w:pStyle w:val="table"/>
              <w:jc w:val="both"/>
              <w:rPr>
                <w:rFonts w:ascii="Arial" w:hAnsi="Arial" w:cs="Arial"/>
                <w:color w:val="000000" w:themeColor="text1" w:themeTint="FF" w:themeShade="FF"/>
                <w:sz w:val="22"/>
                <w:szCs w:val="22"/>
              </w:rPr>
            </w:pPr>
            <w:r w:rsidRPr="493E688E" w:rsidR="493E688E">
              <w:rPr>
                <w:rFonts w:ascii="Arial" w:hAnsi="Arial" w:cs="Arial"/>
                <w:color w:val="000000" w:themeColor="text1" w:themeTint="FF" w:themeShade="FF"/>
                <w:sz w:val="22"/>
                <w:szCs w:val="22"/>
              </w:rPr>
              <w:t xml:space="preserve">He was </w:t>
            </w:r>
            <w:r w:rsidRPr="493E688E" w:rsidR="493E688E">
              <w:rPr>
                <w:rFonts w:ascii="Arial" w:hAnsi="Arial" w:cs="Arial"/>
                <w:b w:val="1"/>
                <w:bCs w:val="1"/>
                <w:color w:val="000000" w:themeColor="text1" w:themeTint="FF" w:themeShade="FF"/>
                <w:sz w:val="22"/>
                <w:szCs w:val="22"/>
                <w:u w:val="single"/>
              </w:rPr>
              <w:t>adopted</w:t>
            </w:r>
            <w:r w:rsidRPr="493E688E" w:rsidR="493E688E">
              <w:rPr>
                <w:rFonts w:ascii="Arial" w:hAnsi="Arial" w:cs="Arial"/>
                <w:color w:val="000000" w:themeColor="text1" w:themeTint="FF" w:themeShade="FF"/>
                <w:sz w:val="22"/>
                <w:szCs w:val="22"/>
              </w:rPr>
              <w:t xml:space="preserve"> from &lt;COUNTRY/&gt; as an infant.</w:t>
            </w:r>
          </w:p>
        </w:tc>
      </w:tr>
      <w:tr w:rsidR="34024589" w:rsidTr="493E688E" w14:paraId="4D60FE01">
        <w:trPr>
          <w:trHeight w:val="300"/>
        </w:trPr>
        <w:tc>
          <w:tcPr>
            <w:tcW w:w="10070" w:type="dxa"/>
            <w:tcMar/>
          </w:tcPr>
          <w:p w:rsidR="34024589" w:rsidP="45336116" w:rsidRDefault="34024589" w14:paraId="6ADFA7AD" w14:textId="63982117">
            <w:pPr>
              <w:pStyle w:val="table"/>
              <w:jc w:val="both"/>
              <w:rPr>
                <w:rFonts w:ascii="Arial" w:hAnsi="Arial" w:cs="Arial"/>
                <w:color w:val="auto"/>
                <w:sz w:val="22"/>
                <w:szCs w:val="22"/>
              </w:rPr>
            </w:pPr>
            <w:r w:rsidRPr="493E688E" w:rsidR="493E688E">
              <w:rPr>
                <w:rFonts w:ascii="Arial" w:hAnsi="Arial" w:cs="Arial"/>
                <w:color w:val="auto"/>
                <w:sz w:val="22"/>
                <w:szCs w:val="22"/>
              </w:rPr>
              <w:t xml:space="preserve">Abandoned at 9do in &lt;COUNTRY/&gt;, in orphanage then foster care, </w:t>
            </w:r>
            <w:r w:rsidRPr="493E688E" w:rsidR="493E688E">
              <w:rPr>
                <w:rFonts w:ascii="Arial" w:hAnsi="Arial" w:cs="Arial"/>
                <w:b w:val="1"/>
                <w:bCs w:val="1"/>
                <w:color w:val="auto"/>
                <w:sz w:val="22"/>
                <w:szCs w:val="22"/>
                <w:u w:val="single"/>
              </w:rPr>
              <w:t>adopted</w:t>
            </w:r>
            <w:r w:rsidRPr="493E688E" w:rsidR="493E688E">
              <w:rPr>
                <w:rFonts w:ascii="Arial" w:hAnsi="Arial" w:cs="Arial"/>
                <w:color w:val="auto"/>
                <w:sz w:val="22"/>
                <w:szCs w:val="22"/>
              </w:rPr>
              <w:t xml:space="preserve"> by XX at 18mo</w:t>
            </w:r>
          </w:p>
        </w:tc>
      </w:tr>
    </w:tbl>
    <w:p w:rsidR="00C67B21" w:rsidP="34024589" w:rsidRDefault="00C67B21" w14:paraId="0E653A2A" w14:textId="4375EE92">
      <w:pPr>
        <w:pStyle w:val="Normal"/>
        <w:jc w:val="both"/>
        <w:rPr>
          <w:rFonts w:ascii="Arial" w:hAnsi="Arial" w:cs="Arial"/>
          <w:sz w:val="22"/>
          <w:szCs w:val="22"/>
        </w:rPr>
      </w:pPr>
      <w:r w:rsidRPr="45336116" w:rsidR="45336116">
        <w:rPr>
          <w:rFonts w:ascii="Arial" w:hAnsi="Arial" w:cs="Arial"/>
          <w:b w:val="1"/>
          <w:bCs w:val="1"/>
          <w:sz w:val="22"/>
          <w:szCs w:val="22"/>
        </w:rPr>
        <w:t>Example</w:t>
      </w:r>
      <w:r w:rsidRPr="45336116" w:rsidR="45336116">
        <w:rPr>
          <w:rFonts w:ascii="Arial" w:hAnsi="Arial" w:cs="Arial"/>
          <w:sz w:val="22"/>
          <w:szCs w:val="22"/>
        </w:rPr>
        <w:t xml:space="preserve">: </w:t>
      </w:r>
    </w:p>
    <w:p w:rsidRPr="00B15B2A" w:rsidR="00952A01" w:rsidP="493E688E" w:rsidRDefault="00BD42D2" w14:paraId="32818FBD" w14:textId="00262C6E">
      <w:pPr>
        <w:jc w:val="both"/>
        <w:rPr>
          <w:rFonts w:ascii="Arial" w:hAnsi="Arial" w:cs="Arial"/>
          <w:sz w:val="22"/>
          <w:szCs w:val="22"/>
        </w:rPr>
      </w:pPr>
      <w:r>
        <w:drawing>
          <wp:inline wp14:editId="7CEE7680" wp14:anchorId="25D0959B">
            <wp:extent cx="4499573" cy="828493"/>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a51d48a02c4c40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99573" cy="828493"/>
                    </a:xfrm>
                    <a:prstGeom prst="rect">
                      <a:avLst/>
                    </a:prstGeom>
                  </pic:spPr>
                </pic:pic>
              </a:graphicData>
            </a:graphic>
          </wp:inline>
        </w:drawing>
      </w:r>
    </w:p>
    <w:p w:rsidRPr="00B15B2A" w:rsidR="00952A01" w:rsidP="00B15B2A" w:rsidRDefault="00952A01" w14:paraId="2E3A6CC1" w14:textId="6EDD6FC4">
      <w:pPr>
        <w:pStyle w:val="Heading2"/>
        <w:jc w:val="both"/>
        <w:rPr>
          <w:rFonts w:ascii="Arial" w:hAnsi="Arial" w:cs="Arial"/>
          <w:sz w:val="22"/>
          <w:szCs w:val="22"/>
        </w:rPr>
      </w:pPr>
      <w:r w:rsidRPr="493E688E" w:rsidR="493E688E">
        <w:rPr>
          <w:rFonts w:ascii="Arial" w:hAnsi="Arial" w:cs="Arial"/>
          <w:sz w:val="22"/>
          <w:szCs w:val="22"/>
        </w:rPr>
        <w:t xml:space="preserve">(2) EDUCATION ACCESS  </w:t>
      </w:r>
    </w:p>
    <w:p w:rsidRPr="00FE1D64" w:rsidR="00952A01" w:rsidP="45336116" w:rsidRDefault="00952A01" w14:paraId="126AFDD6" w14:textId="60492EF4">
      <w:pPr>
        <w:jc w:val="both"/>
        <w:rPr>
          <w:rFonts w:ascii="Arial" w:hAnsi="Arial" w:cs="Arial"/>
          <w:b w:val="1"/>
          <w:bCs w:val="1"/>
          <w:i w:val="1"/>
          <w:iCs w:val="1"/>
          <w:sz w:val="22"/>
          <w:szCs w:val="22"/>
        </w:rPr>
      </w:pPr>
      <w:r w:rsidRPr="45336116" w:rsidR="45336116">
        <w:rPr>
          <w:rFonts w:ascii="Arial" w:hAnsi="Arial" w:cs="Arial"/>
          <w:b w:val="1"/>
          <w:bCs w:val="1"/>
          <w:sz w:val="22"/>
          <w:szCs w:val="22"/>
        </w:rPr>
        <w:t xml:space="preserve">(1) Trigger (required): </w:t>
      </w:r>
      <w:r w:rsidRPr="45336116" w:rsidR="45336116">
        <w:rPr>
          <w:rFonts w:ascii="Arial" w:hAnsi="Arial" w:cs="Arial"/>
          <w:sz w:val="22"/>
          <w:szCs w:val="22"/>
        </w:rPr>
        <w:t xml:space="preserve">The trigger is the span that most clearly indicates an education </w:t>
      </w:r>
      <w:r w:rsidRPr="45336116" w:rsidR="45336116">
        <w:rPr>
          <w:rFonts w:ascii="Arial" w:hAnsi="Arial" w:cs="Arial"/>
          <w:sz w:val="22"/>
          <w:szCs w:val="22"/>
        </w:rPr>
        <w:t xml:space="preserve">access </w:t>
      </w:r>
      <w:r w:rsidRPr="45336116" w:rsidR="45336116">
        <w:rPr>
          <w:rFonts w:ascii="Arial" w:hAnsi="Arial" w:cs="Arial"/>
          <w:sz w:val="22"/>
          <w:szCs w:val="22"/>
        </w:rPr>
        <w:t xml:space="preserve">event is present. The trigger span will likely include some form of “grade,” “high school” etc. </w:t>
      </w:r>
      <w:r w:rsidRPr="45336116" w:rsidR="45336116">
        <w:rPr>
          <w:rFonts w:ascii="Arial" w:hAnsi="Arial" w:cs="Arial"/>
          <w:b w:val="1"/>
          <w:bCs w:val="1"/>
          <w:i w:val="1"/>
          <w:iCs w:val="1"/>
          <w:sz w:val="22"/>
          <w:szCs w:val="22"/>
        </w:rPr>
        <w:t>Education access is only applicable to the patient and is not relevant to the education access of others (siblings, parents, etc.).</w:t>
      </w:r>
    </w:p>
    <w:p w:rsidRPr="00B15B2A" w:rsidR="00952A01" w:rsidP="00B15B2A" w:rsidRDefault="00952A01" w14:paraId="2D98A66D" w14:textId="43E9C9C7">
      <w:pPr>
        <w:pStyle w:val="Caption"/>
        <w:keepNext w:val="1"/>
        <w:jc w:val="both"/>
        <w:rPr>
          <w:rFonts w:ascii="Arial" w:hAnsi="Arial" w:cs="Arial"/>
          <w:sz w:val="22"/>
          <w:szCs w:val="22"/>
        </w:rPr>
      </w:pPr>
      <w:r w:rsidRPr="45336116" w:rsidR="45336116">
        <w:rPr>
          <w:rFonts w:ascii="Arial" w:hAnsi="Arial" w:cs="Arial"/>
          <w:sz w:val="22"/>
          <w:szCs w:val="22"/>
        </w:rPr>
        <w:t>Table</w:t>
      </w:r>
      <w:r w:rsidRPr="45336116" w:rsidR="45336116">
        <w:rPr>
          <w:rFonts w:ascii="Arial" w:hAnsi="Arial" w:cs="Arial"/>
          <w:sz w:val="22"/>
          <w:szCs w:val="22"/>
        </w:rPr>
        <w:t xml:space="preserve"> </w:t>
      </w:r>
      <w:r w:rsidRPr="45336116" w:rsidR="45336116">
        <w:rPr>
          <w:rFonts w:ascii="Arial" w:hAnsi="Arial" w:cs="Arial"/>
          <w:sz w:val="22"/>
          <w:szCs w:val="22"/>
        </w:rPr>
        <w:t>1</w:t>
      </w:r>
      <w:r w:rsidRPr="45336116" w:rsidR="45336116">
        <w:rPr>
          <w:rFonts w:ascii="Arial" w:hAnsi="Arial" w:cs="Arial"/>
          <w:sz w:val="22"/>
          <w:szCs w:val="22"/>
        </w:rPr>
        <w:t xml:space="preserve">. </w:t>
      </w:r>
      <w:r w:rsidRPr="45336116" w:rsidR="45336116">
        <w:rPr>
          <w:rFonts w:ascii="Arial" w:hAnsi="Arial" w:cs="Arial"/>
          <w:b w:val="0"/>
          <w:bCs w:val="0"/>
          <w:sz w:val="22"/>
          <w:szCs w:val="22"/>
        </w:rPr>
        <w:t>Education access</w:t>
      </w:r>
      <w:r w:rsidRPr="45336116" w:rsidR="45336116">
        <w:rPr>
          <w:rFonts w:ascii="Arial" w:hAnsi="Arial" w:cs="Arial"/>
          <w:b w:val="0"/>
          <w:bCs w:val="0"/>
          <w:sz w:val="22"/>
          <w:szCs w:val="22"/>
        </w:rPr>
        <w:t xml:space="preserve"> - trigger examples. </w:t>
      </w:r>
      <w:r w:rsidRPr="45336116" w:rsidR="45336116">
        <w:rPr>
          <w:rStyle w:val="spanChar"/>
          <w:rFonts w:ascii="Arial" w:hAnsi="Arial" w:cs="Arial"/>
          <w:b w:val="0"/>
          <w:bCs w:val="0"/>
          <w:sz w:val="22"/>
          <w:szCs w:val="22"/>
        </w:rPr>
        <w:t>Underlined</w:t>
      </w:r>
      <w:r w:rsidRPr="45336116" w:rsidR="45336116">
        <w:rPr>
          <w:rFonts w:ascii="Arial" w:hAnsi="Arial" w:cs="Arial"/>
          <w:b w:val="0"/>
          <w:bCs w:val="0"/>
          <w:sz w:val="22"/>
          <w:szCs w:val="22"/>
        </w:rPr>
        <w:t xml:space="preserve"> words indicate the </w:t>
      </w:r>
      <w:r w:rsidRPr="45336116" w:rsidR="45336116">
        <w:rPr>
          <w:rFonts w:ascii="Arial" w:hAnsi="Arial" w:cs="Arial"/>
          <w:b w:val="0"/>
          <w:bCs w:val="0"/>
          <w:sz w:val="22"/>
          <w:szCs w:val="22"/>
        </w:rPr>
        <w:t xml:space="preserve">trigger </w:t>
      </w:r>
      <w:r w:rsidRPr="45336116" w:rsidR="45336116">
        <w:rPr>
          <w:rFonts w:ascii="Arial" w:hAnsi="Arial" w:cs="Arial"/>
          <w:b w:val="0"/>
          <w:bCs w:val="0"/>
          <w:sz w:val="22"/>
          <w:szCs w:val="22"/>
        </w:rPr>
        <w:t>span</w:t>
      </w:r>
      <w:r w:rsidRPr="45336116" w:rsidR="45336116">
        <w:rPr>
          <w:rFonts w:ascii="Arial" w:hAnsi="Arial" w:cs="Arial"/>
          <w:b w:val="0"/>
          <w:bCs w:val="0"/>
          <w:sz w:val="22"/>
          <w:szCs w:val="22"/>
        </w:rPr>
        <w:t>s</w:t>
      </w:r>
      <w:r w:rsidRPr="45336116" w:rsidR="45336116">
        <w:rPr>
          <w:rFonts w:ascii="Arial" w:hAnsi="Arial" w:cs="Arial"/>
          <w:b w:val="0"/>
          <w:bCs w:val="0"/>
          <w:sz w:val="22"/>
          <w:szCs w:val="22"/>
        </w:rPr>
        <w:t>.</w:t>
      </w:r>
    </w:p>
    <w:tbl>
      <w:tblPr>
        <w:tblStyle w:val="TableGrid"/>
        <w:tblW w:w="5000" w:type="pct"/>
        <w:tblLook w:val="04A0" w:firstRow="1" w:lastRow="0" w:firstColumn="1" w:lastColumn="0" w:noHBand="0" w:noVBand="1"/>
      </w:tblPr>
      <w:tblGrid>
        <w:gridCol w:w="10070"/>
      </w:tblGrid>
      <w:tr w:rsidRPr="00B15B2A" w:rsidR="00952A01" w:rsidTr="6C24E480" w14:paraId="2281AA37" w14:textId="77777777">
        <w:tc>
          <w:tcPr>
            <w:tcW w:w="5000" w:type="pct"/>
            <w:tcMar/>
          </w:tcPr>
          <w:p w:rsidRPr="00B15B2A" w:rsidR="00952A01" w:rsidP="00B15B2A" w:rsidRDefault="00952A01" w14:paraId="54357977"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B15B2A" w:rsidR="00952A01" w:rsidTr="6C24E480" w14:paraId="6C2B3094" w14:textId="77777777">
        <w:tc>
          <w:tcPr>
            <w:tcW w:w="5000" w:type="pct"/>
            <w:tcMar/>
          </w:tcPr>
          <w:p w:rsidRPr="00B15B2A" w:rsidR="00952A01" w:rsidP="00B15B2A" w:rsidRDefault="00952A01" w14:paraId="39BB940B" w14:textId="662ED4CA">
            <w:pPr>
              <w:pStyle w:val="table"/>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Education: In </w:t>
            </w:r>
            <w:r w:rsidRPr="45336116" w:rsidR="45336116">
              <w:rPr>
                <w:rFonts w:ascii="Arial" w:hAnsi="Arial" w:cs="Arial"/>
                <w:b w:val="1"/>
                <w:bCs w:val="1"/>
                <w:color w:val="000000" w:themeColor="text1" w:themeTint="FF" w:themeShade="FF"/>
                <w:sz w:val="22"/>
                <w:szCs w:val="22"/>
                <w:u w:val="single"/>
              </w:rPr>
              <w:t>5th grade</w:t>
            </w:r>
            <w:r w:rsidRPr="45336116" w:rsidR="45336116">
              <w:rPr>
                <w:rFonts w:ascii="Arial" w:hAnsi="Arial" w:cs="Arial"/>
                <w:color w:val="000000" w:themeColor="text1" w:themeTint="FF" w:themeShade="FF"/>
                <w:sz w:val="22"/>
                <w:szCs w:val="22"/>
              </w:rPr>
              <w:t>.</w:t>
            </w:r>
          </w:p>
        </w:tc>
      </w:tr>
      <w:tr w:rsidRPr="00B15B2A" w:rsidR="00952A01" w:rsidTr="6C24E480" w14:paraId="6A20C16F" w14:textId="77777777">
        <w:tc>
          <w:tcPr>
            <w:tcW w:w="5000" w:type="pct"/>
            <w:tcMar/>
          </w:tcPr>
          <w:p w:rsidR="00952A01" w:rsidP="00B15B2A" w:rsidRDefault="00952A01" w14:paraId="656DD90C" w14:textId="77777777">
            <w:pPr>
              <w:pStyle w:val="table"/>
              <w:jc w:val="both"/>
              <w:rPr>
                <w:rFonts w:ascii="Arial" w:hAnsi="Arial" w:cs="Arial"/>
                <w:b w:val="1"/>
                <w:bCs w:val="1"/>
                <w:color w:val="000000"/>
                <w:sz w:val="22"/>
                <w:szCs w:val="22"/>
                <w:u w:val="single"/>
              </w:rPr>
            </w:pPr>
            <w:r w:rsidRPr="45336116" w:rsidR="45336116">
              <w:rPr>
                <w:rFonts w:ascii="Arial" w:hAnsi="Arial" w:cs="Arial"/>
                <w:color w:val="000000" w:themeColor="text1" w:themeTint="FF" w:themeShade="FF"/>
                <w:sz w:val="22"/>
                <w:szCs w:val="22"/>
              </w:rPr>
              <w:t xml:space="preserve">He is currently in the </w:t>
            </w:r>
            <w:r w:rsidRPr="45336116" w:rsidR="45336116">
              <w:rPr>
                <w:rFonts w:ascii="Arial" w:hAnsi="Arial" w:cs="Arial"/>
                <w:b w:val="1"/>
                <w:bCs w:val="1"/>
                <w:color w:val="000000" w:themeColor="text1" w:themeTint="FF" w:themeShade="FF"/>
                <w:sz w:val="22"/>
                <w:szCs w:val="22"/>
                <w:u w:val="single"/>
              </w:rPr>
              <w:t xml:space="preserve">11th </w:t>
            </w:r>
            <w:r w:rsidRPr="45336116" w:rsidR="45336116">
              <w:rPr>
                <w:rFonts w:ascii="Arial" w:hAnsi="Arial" w:cs="Arial"/>
                <w:b w:val="1"/>
                <w:bCs w:val="1"/>
                <w:color w:val="000000" w:themeColor="text1" w:themeTint="FF" w:themeShade="FF"/>
                <w:sz w:val="22"/>
                <w:szCs w:val="22"/>
                <w:u w:val="single"/>
              </w:rPr>
              <w:t>grade</w:t>
            </w:r>
          </w:p>
          <w:p w:rsidRPr="00B15B2A" w:rsidR="003434D6" w:rsidP="00B15B2A" w:rsidRDefault="003434D6" w14:paraId="014C608D" w14:textId="6A774C16">
            <w:pPr>
              <w:pStyle w:val="table"/>
              <w:jc w:val="both"/>
              <w:rPr>
                <w:rFonts w:ascii="Arial" w:hAnsi="Arial" w:cs="Arial"/>
                <w:color w:val="000000"/>
                <w:sz w:val="22"/>
                <w:szCs w:val="22"/>
              </w:rPr>
            </w:pPr>
            <w:r w:rsidRPr="6C24E480" w:rsidR="6C24E480">
              <w:rPr>
                <w:rFonts w:ascii="Arial" w:hAnsi="Arial" w:cs="Arial"/>
                <w:color w:val="000000" w:themeColor="text1" w:themeTint="FF" w:themeShade="FF"/>
                <w:sz w:val="22"/>
                <w:szCs w:val="22"/>
              </w:rPr>
              <w:t xml:space="preserve">In foster care   Heading into </w:t>
            </w:r>
            <w:r w:rsidRPr="6C24E480" w:rsidR="6C24E480">
              <w:rPr>
                <w:rFonts w:ascii="Arial" w:hAnsi="Arial" w:cs="Arial"/>
                <w:b w:val="1"/>
                <w:bCs w:val="1"/>
                <w:color w:val="000000" w:themeColor="text1" w:themeTint="FF" w:themeShade="FF"/>
                <w:sz w:val="22"/>
                <w:szCs w:val="22"/>
                <w:u w:val="single"/>
              </w:rPr>
              <w:t>junior year</w:t>
            </w:r>
            <w:r w:rsidRPr="6C24E480" w:rsidR="6C24E480">
              <w:rPr>
                <w:rFonts w:ascii="Arial" w:hAnsi="Arial" w:cs="Arial"/>
                <w:color w:val="000000" w:themeColor="text1" w:themeTint="FF" w:themeShade="FF"/>
                <w:sz w:val="22"/>
                <w:szCs w:val="22"/>
              </w:rPr>
              <w:t xml:space="preserve"> of HS. (* Explanation: If both school (</w:t>
            </w:r>
            <w:r w:rsidRPr="6C24E480" w:rsidR="6C24E480">
              <w:rPr>
                <w:rFonts w:ascii="Arial" w:hAnsi="Arial" w:cs="Arial"/>
                <w:i w:val="1"/>
                <w:iCs w:val="1"/>
                <w:color w:val="000000" w:themeColor="text1" w:themeTint="FF" w:themeShade="FF"/>
                <w:sz w:val="22"/>
                <w:szCs w:val="22"/>
              </w:rPr>
              <w:t>HS</w:t>
            </w:r>
            <w:r w:rsidRPr="6C24E480" w:rsidR="6C24E480">
              <w:rPr>
                <w:rFonts w:ascii="Arial" w:hAnsi="Arial" w:cs="Arial"/>
                <w:color w:val="000000" w:themeColor="text1" w:themeTint="FF" w:themeShade="FF"/>
                <w:sz w:val="22"/>
                <w:szCs w:val="22"/>
              </w:rPr>
              <w:t>) and school year (junior year) are presented, please choose the school year over the school, which has more detailed information)</w:t>
            </w:r>
          </w:p>
        </w:tc>
      </w:tr>
      <w:tr w:rsidRPr="00B15B2A" w:rsidR="003434D6" w:rsidTr="6C24E480" w14:paraId="0F68E37A" w14:textId="77777777">
        <w:tc>
          <w:tcPr>
            <w:tcW w:w="5000" w:type="pct"/>
            <w:tcMar/>
          </w:tcPr>
          <w:p w:rsidRPr="00B15B2A" w:rsidR="003434D6" w:rsidP="45336116" w:rsidRDefault="003434D6" w14:paraId="7D53B58D" w14:textId="5A6AF6B6">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He attends a small in-home daycare </w:t>
            </w:r>
            <w:r w:rsidRPr="45336116" w:rsidR="45336116">
              <w:rPr>
                <w:rFonts w:ascii="Arial" w:hAnsi="Arial" w:cs="Arial"/>
                <w:color w:val="000000" w:themeColor="text1" w:themeTint="FF" w:themeShade="FF"/>
                <w:sz w:val="22"/>
                <w:szCs w:val="22"/>
              </w:rPr>
              <w:t xml:space="preserve">(* Explanation: </w:t>
            </w:r>
            <w:r w:rsidRPr="45336116" w:rsidR="45336116">
              <w:rPr>
                <w:rFonts w:ascii="Arial" w:hAnsi="Arial" w:cs="Arial"/>
                <w:color w:val="000000" w:themeColor="text1" w:themeTint="FF" w:themeShade="FF"/>
                <w:sz w:val="22"/>
                <w:szCs w:val="22"/>
              </w:rPr>
              <w:t>Daycare is not education access</w:t>
            </w:r>
            <w:r w:rsidRPr="45336116" w:rsidR="45336116">
              <w:rPr>
                <w:rFonts w:ascii="Arial" w:hAnsi="Arial" w:cs="Arial"/>
                <w:color w:val="000000" w:themeColor="text1" w:themeTint="FF" w:themeShade="FF"/>
                <w:sz w:val="22"/>
                <w:szCs w:val="22"/>
              </w:rPr>
              <w:t>.</w:t>
            </w:r>
            <w:r w:rsidR="45336116">
              <w:rPr/>
              <w:t xml:space="preserve"> </w:t>
            </w:r>
            <w:r w:rsidRPr="45336116" w:rsidR="45336116">
              <w:rPr>
                <w:rFonts w:ascii="Arial" w:hAnsi="Arial" w:cs="Arial"/>
                <w:color w:val="000000" w:themeColor="text1" w:themeTint="FF" w:themeShade="FF"/>
                <w:sz w:val="22"/>
                <w:szCs w:val="22"/>
              </w:rPr>
              <w:t>Could be babysitting as opposed to actual educational programs.</w:t>
            </w:r>
            <w:r w:rsidRPr="45336116" w:rsidR="45336116">
              <w:rPr>
                <w:rFonts w:ascii="Arial" w:hAnsi="Arial" w:cs="Arial"/>
                <w:color w:val="000000" w:themeColor="text1" w:themeTint="FF" w:themeShade="FF"/>
                <w:sz w:val="22"/>
                <w:szCs w:val="22"/>
              </w:rPr>
              <w:t>)</w:t>
            </w:r>
          </w:p>
        </w:tc>
      </w:tr>
      <w:tr w:rsidRPr="00B15B2A" w:rsidR="0027764E" w:rsidTr="6C24E480" w14:paraId="2626061F" w14:textId="77777777">
        <w:tc>
          <w:tcPr>
            <w:tcW w:w="5000" w:type="pct"/>
            <w:tcMar/>
          </w:tcPr>
          <w:p w:rsidRPr="003434D6" w:rsidR="0027764E" w:rsidP="34024589" w:rsidRDefault="0027764E" w14:paraId="77A23DB3" w14:textId="734B379C">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After-school</w:t>
            </w:r>
            <w:r w:rsidRPr="45336116" w:rsidR="45336116">
              <w:rPr>
                <w:rFonts w:ascii="Arial" w:hAnsi="Arial" w:cs="Arial"/>
                <w:color w:val="000000" w:themeColor="text1" w:themeTint="FF" w:themeShade="FF"/>
                <w:sz w:val="22"/>
                <w:szCs w:val="22"/>
              </w:rPr>
              <w:t xml:space="preserve"> care: mother is primary</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color w:val="000000" w:themeColor="text1" w:themeTint="FF" w:themeShade="FF"/>
                <w:sz w:val="22"/>
                <w:szCs w:val="22"/>
              </w:rPr>
              <w:t>(*</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color w:val="000000" w:themeColor="text1" w:themeTint="FF" w:themeShade="FF"/>
                <w:sz w:val="22"/>
                <w:szCs w:val="22"/>
              </w:rPr>
              <w:t>Explanation:</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color w:val="000000" w:themeColor="text1" w:themeTint="FF" w:themeShade="FF"/>
                <w:sz w:val="22"/>
                <w:szCs w:val="22"/>
              </w:rPr>
              <w:t xml:space="preserve">"After-school" </w:t>
            </w:r>
            <w:r w:rsidRPr="45336116" w:rsidR="45336116">
              <w:rPr>
                <w:rFonts w:ascii="Arial" w:hAnsi="Arial" w:cs="Arial"/>
                <w:color w:val="000000" w:themeColor="text1" w:themeTint="FF" w:themeShade="FF"/>
                <w:sz w:val="22"/>
                <w:szCs w:val="22"/>
              </w:rPr>
              <w:t xml:space="preserve">cannot be </w:t>
            </w:r>
            <w:r w:rsidRPr="45336116" w:rsidR="45336116">
              <w:rPr>
                <w:rFonts w:ascii="Arial" w:hAnsi="Arial" w:cs="Arial"/>
                <w:i w:val="1"/>
                <w:iCs w:val="1"/>
                <w:color w:val="000000" w:themeColor="text1" w:themeTint="FF" w:themeShade="FF"/>
                <w:sz w:val="22"/>
                <w:szCs w:val="22"/>
              </w:rPr>
              <w:t>annotated</w:t>
            </w:r>
            <w:r w:rsidRPr="45336116" w:rsidR="45336116">
              <w:rPr>
                <w:rFonts w:ascii="Arial" w:hAnsi="Arial" w:cs="Arial"/>
                <w:color w:val="000000" w:themeColor="text1" w:themeTint="FF" w:themeShade="FF"/>
                <w:sz w:val="22"/>
                <w:szCs w:val="22"/>
              </w:rPr>
              <w:t xml:space="preserve"> education trigger, because it is not explicit.)</w:t>
            </w:r>
          </w:p>
        </w:tc>
      </w:tr>
    </w:tbl>
    <w:p w:rsidR="00C367DE" w:rsidP="34024589" w:rsidRDefault="00C367DE" w14:paraId="02C8CAD7" w14:textId="77777777">
      <w:pPr>
        <w:jc w:val="both"/>
        <w:rPr>
          <w:rFonts w:ascii="Arial" w:hAnsi="Arial" w:cs="Arial"/>
          <w:b w:val="1"/>
          <w:bCs w:val="1"/>
          <w:sz w:val="22"/>
          <w:szCs w:val="22"/>
        </w:rPr>
      </w:pPr>
    </w:p>
    <w:p w:rsidRPr="00F170BD" w:rsidR="00C2621B" w:rsidP="45336116" w:rsidRDefault="00952A01" w14:paraId="4AA466E0" w14:textId="371A30A4">
      <w:pPr>
        <w:jc w:val="both"/>
        <w:rPr>
          <w:rFonts w:ascii="Arial" w:hAnsi="Arial" w:cs="Arial"/>
          <w:b w:val="1"/>
          <w:bCs w:val="1"/>
          <w:i w:val="1"/>
          <w:iCs w:val="1"/>
          <w:sz w:val="22"/>
          <w:szCs w:val="22"/>
        </w:rPr>
      </w:pPr>
      <w:r w:rsidRPr="45336116" w:rsidR="45336116">
        <w:rPr>
          <w:rFonts w:ascii="Arial" w:hAnsi="Arial" w:cs="Arial"/>
          <w:b w:val="1"/>
          <w:bCs w:val="1"/>
          <w:sz w:val="22"/>
          <w:szCs w:val="22"/>
        </w:rPr>
        <w:t>(2) Status (required):</w:t>
      </w:r>
      <w:r w:rsidRPr="45336116" w:rsidR="45336116">
        <w:rPr>
          <w:rFonts w:ascii="Arial" w:hAnsi="Arial" w:cs="Arial"/>
          <w:sz w:val="22"/>
          <w:szCs w:val="22"/>
        </w:rPr>
        <w:t xml:space="preserve"> </w:t>
      </w:r>
      <w:r w:rsidRPr="45336116" w:rsidR="45336116">
        <w:rPr>
          <w:rFonts w:ascii="Arial" w:hAnsi="Arial" w:cs="Arial"/>
          <w:i w:val="1"/>
          <w:iCs w:val="1"/>
          <w:sz w:val="22"/>
          <w:szCs w:val="22"/>
        </w:rPr>
        <w:t>Status</w:t>
      </w:r>
      <w:r w:rsidRPr="45336116" w:rsidR="45336116">
        <w:rPr>
          <w:rFonts w:ascii="Arial" w:hAnsi="Arial" w:cs="Arial"/>
          <w:sz w:val="22"/>
          <w:szCs w:val="22"/>
        </w:rPr>
        <w:t xml:space="preserve"> </w:t>
      </w:r>
      <w:r w:rsidRPr="45336116" w:rsidR="45336116">
        <w:rPr>
          <w:rFonts w:ascii="Arial" w:hAnsi="Arial" w:cs="Arial"/>
          <w:sz w:val="22"/>
          <w:szCs w:val="22"/>
        </w:rPr>
        <w:t xml:space="preserve">indicates whether the </w:t>
      </w:r>
      <w:r w:rsidRPr="45336116" w:rsidR="45336116">
        <w:rPr>
          <w:rFonts w:ascii="Arial" w:hAnsi="Arial" w:cs="Arial"/>
          <w:sz w:val="22"/>
          <w:szCs w:val="22"/>
        </w:rPr>
        <w:t xml:space="preserve">education access event </w:t>
      </w:r>
      <w:r w:rsidRPr="45336116" w:rsidR="45336116">
        <w:rPr>
          <w:rFonts w:ascii="Arial" w:hAnsi="Arial" w:cs="Arial"/>
          <w:sz w:val="22"/>
          <w:szCs w:val="22"/>
        </w:rPr>
        <w:t>is</w:t>
      </w:r>
      <w:r w:rsidRPr="45336116" w:rsidR="45336116">
        <w:rPr>
          <w:rFonts w:ascii="Arial" w:hAnsi="Arial" w:cs="Arial"/>
          <w:sz w:val="22"/>
          <w:szCs w:val="22"/>
        </w:rPr>
        <w:t xml:space="preserve"> </w:t>
      </w:r>
      <w:r w:rsidRPr="45336116" w:rsidR="45336116">
        <w:rPr>
          <w:rFonts w:ascii="Arial" w:hAnsi="Arial" w:cs="Arial"/>
          <w:i w:val="1"/>
          <w:iCs w:val="1"/>
          <w:sz w:val="22"/>
          <w:szCs w:val="22"/>
        </w:rPr>
        <w:t>yes</w:t>
      </w:r>
      <w:r w:rsidRPr="45336116" w:rsidR="45336116">
        <w:rPr>
          <w:rFonts w:ascii="Arial" w:hAnsi="Arial" w:cs="Arial"/>
          <w:sz w:val="22"/>
          <w:szCs w:val="22"/>
        </w:rPr>
        <w:t xml:space="preserve"> or </w:t>
      </w:r>
      <w:r w:rsidRPr="45336116" w:rsidR="45336116">
        <w:rPr>
          <w:rFonts w:ascii="Arial" w:hAnsi="Arial" w:cs="Arial"/>
          <w:i w:val="1"/>
          <w:iCs w:val="1"/>
          <w:sz w:val="22"/>
          <w:szCs w:val="22"/>
        </w:rPr>
        <w:t>no.</w:t>
      </w:r>
      <w:r w:rsidRPr="45336116" w:rsidR="45336116">
        <w:rPr>
          <w:rFonts w:ascii="Arial" w:hAnsi="Arial" w:cs="Arial"/>
          <w:sz w:val="22"/>
          <w:szCs w:val="22"/>
        </w:rPr>
        <w:t xml:space="preserve"> </w:t>
      </w:r>
      <w:r w:rsidRPr="45336116" w:rsidR="45336116">
        <w:rPr>
          <w:rFonts w:ascii="Arial" w:hAnsi="Arial" w:cs="Arial"/>
          <w:b w:val="1"/>
          <w:bCs w:val="1"/>
          <w:sz w:val="22"/>
          <w:szCs w:val="22"/>
        </w:rPr>
        <w:t>Status annotation consists</w:t>
      </w:r>
      <w:r w:rsidRPr="45336116" w:rsidR="45336116">
        <w:rPr>
          <w:rFonts w:ascii="Arial" w:hAnsi="Arial" w:cs="Arial"/>
          <w:b w:val="1"/>
          <w:bCs w:val="1"/>
          <w:sz w:val="22"/>
          <w:szCs w:val="22"/>
        </w:rPr>
        <w:t xml:space="preserve"> of assigning </w:t>
      </w:r>
      <w:r w:rsidRPr="45336116" w:rsidR="45336116">
        <w:rPr>
          <w:rFonts w:ascii="Arial" w:hAnsi="Arial" w:cs="Arial"/>
          <w:b w:val="1"/>
          <w:bCs w:val="1"/>
          <w:i w:val="1"/>
          <w:iCs w:val="1"/>
          <w:sz w:val="22"/>
          <w:szCs w:val="22"/>
        </w:rPr>
        <w:t>a label to education access trigger</w:t>
      </w:r>
      <w:r w:rsidRPr="45336116" w:rsidR="45336116">
        <w:rPr>
          <w:rFonts w:ascii="Arial" w:hAnsi="Arial" w:cs="Arial"/>
          <w:b w:val="1"/>
          <w:bCs w:val="1"/>
          <w:i w:val="1"/>
          <w:iCs w:val="1"/>
          <w:sz w:val="22"/>
          <w:szCs w:val="22"/>
        </w:rPr>
        <w:t xml:space="preserve">. </w:t>
      </w:r>
      <w:r w:rsidRPr="45336116" w:rsidR="45336116">
        <w:rPr>
          <w:rFonts w:ascii="Arial" w:hAnsi="Arial" w:cs="Arial"/>
          <w:b w:val="1"/>
          <w:bCs w:val="1"/>
          <w:sz w:val="22"/>
          <w:szCs w:val="22"/>
        </w:rPr>
        <w:t>The</w:t>
      </w:r>
      <w:r w:rsidRPr="45336116" w:rsidR="45336116">
        <w:rPr>
          <w:rFonts w:ascii="Arial" w:hAnsi="Arial" w:cs="Arial"/>
          <w:b w:val="1"/>
          <w:bCs w:val="1"/>
          <w:i w:val="1"/>
          <w:iCs w:val="1"/>
          <w:sz w:val="22"/>
          <w:szCs w:val="22"/>
        </w:rPr>
        <w:t xml:space="preserve"> Status</w:t>
      </w:r>
      <w:r w:rsidRPr="45336116" w:rsidR="45336116">
        <w:rPr>
          <w:rFonts w:ascii="Arial" w:hAnsi="Arial" w:cs="Arial"/>
          <w:b w:val="1"/>
          <w:bCs w:val="1"/>
          <w:sz w:val="22"/>
          <w:szCs w:val="22"/>
        </w:rPr>
        <w:t xml:space="preserve"> span should be the same as the </w:t>
      </w:r>
      <w:r w:rsidRPr="45336116" w:rsidR="45336116">
        <w:rPr>
          <w:rFonts w:ascii="Arial" w:hAnsi="Arial" w:cs="Arial"/>
          <w:b w:val="1"/>
          <w:bCs w:val="1"/>
          <w:i w:val="1"/>
          <w:iCs w:val="1"/>
          <w:sz w:val="22"/>
          <w:szCs w:val="22"/>
        </w:rPr>
        <w:t xml:space="preserve">Trigger </w:t>
      </w:r>
      <w:r w:rsidRPr="45336116" w:rsidR="45336116">
        <w:rPr>
          <w:rFonts w:ascii="Arial" w:hAnsi="Arial" w:cs="Arial"/>
          <w:b w:val="1"/>
          <w:bCs w:val="1"/>
          <w:sz w:val="22"/>
          <w:szCs w:val="22"/>
        </w:rPr>
        <w:t>span</w:t>
      </w:r>
      <w:r w:rsidRPr="45336116" w:rsidR="45336116">
        <w:rPr>
          <w:rFonts w:ascii="Arial" w:hAnsi="Arial" w:cs="Arial"/>
          <w:b w:val="1"/>
          <w:bCs w:val="1"/>
          <w:i w:val="1"/>
          <w:iCs w:val="1"/>
          <w:sz w:val="22"/>
          <w:szCs w:val="22"/>
        </w:rPr>
        <w:t>.</w:t>
      </w:r>
    </w:p>
    <w:p w:rsidRPr="00B15B2A" w:rsidR="00952A01" w:rsidP="00B15B2A" w:rsidRDefault="00952A01" w14:paraId="61CD1A8A" w14:textId="1C0AF167">
      <w:pPr>
        <w:pStyle w:val="Caption"/>
        <w:keepNext w:val="1"/>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2</w:t>
      </w:r>
      <w:r w:rsidRPr="45336116" w:rsidR="45336116">
        <w:rPr>
          <w:rFonts w:ascii="Arial" w:hAnsi="Arial" w:cs="Arial"/>
          <w:sz w:val="22"/>
          <w:szCs w:val="22"/>
        </w:rPr>
        <w:t xml:space="preserve">. </w:t>
      </w:r>
      <w:r w:rsidRPr="45336116" w:rsidR="45336116">
        <w:rPr>
          <w:rFonts w:ascii="Arial" w:hAnsi="Arial" w:cs="Arial"/>
          <w:b w:val="0"/>
          <w:bCs w:val="0"/>
          <w:sz w:val="22"/>
          <w:szCs w:val="22"/>
        </w:rPr>
        <w:t xml:space="preserve">Education access </w:t>
      </w:r>
      <w:r w:rsidRPr="45336116" w:rsidR="45336116">
        <w:rPr>
          <w:rFonts w:ascii="Arial" w:hAnsi="Arial" w:cs="Arial"/>
          <w:b w:val="0"/>
          <w:bCs w:val="0"/>
          <w:sz w:val="22"/>
          <w:szCs w:val="22"/>
        </w:rPr>
        <w:t xml:space="preserve">- status examples. </w:t>
      </w:r>
      <w:r w:rsidRPr="45336116" w:rsidR="45336116">
        <w:rPr>
          <w:rStyle w:val="spanChar"/>
          <w:rFonts w:ascii="Arial" w:hAnsi="Arial" w:cs="Arial"/>
          <w:b w:val="0"/>
          <w:bCs w:val="0"/>
          <w:sz w:val="22"/>
          <w:szCs w:val="22"/>
        </w:rPr>
        <w:t>Underlined</w:t>
      </w:r>
      <w:r w:rsidRPr="45336116" w:rsidR="45336116">
        <w:rPr>
          <w:rFonts w:ascii="Arial" w:hAnsi="Arial" w:cs="Arial"/>
          <w:b w:val="0"/>
          <w:bCs w:val="0"/>
          <w:sz w:val="22"/>
          <w:szCs w:val="22"/>
        </w:rPr>
        <w:t xml:space="preserve"> words indicate </w:t>
      </w:r>
      <w:r w:rsidRPr="45336116" w:rsidR="45336116">
        <w:rPr>
          <w:rFonts w:ascii="Arial" w:hAnsi="Arial" w:cs="Arial"/>
          <w:b w:val="0"/>
          <w:bCs w:val="0"/>
          <w:sz w:val="22"/>
          <w:szCs w:val="22"/>
        </w:rPr>
        <w:t>the trigger</w:t>
      </w:r>
      <w:r w:rsidRPr="45336116" w:rsidR="45336116">
        <w:rPr>
          <w:rFonts w:ascii="Arial" w:hAnsi="Arial" w:cs="Arial"/>
          <w:b w:val="0"/>
          <w:bCs w:val="0"/>
          <w:sz w:val="22"/>
          <w:szCs w:val="22"/>
        </w:rPr>
        <w:t xml:space="preserve"> spans</w:t>
      </w:r>
      <w:r w:rsidRPr="45336116" w:rsidR="45336116">
        <w:rPr>
          <w:rFonts w:ascii="Arial" w:hAnsi="Arial" w:cs="Arial"/>
          <w:sz w:val="22"/>
          <w:szCs w:val="22"/>
        </w:rPr>
        <w:t>.</w:t>
      </w:r>
    </w:p>
    <w:tbl>
      <w:tblPr>
        <w:tblStyle w:val="TableGrid"/>
        <w:tblW w:w="5000" w:type="pct"/>
        <w:tblLook w:val="04A0" w:firstRow="1" w:lastRow="0" w:firstColumn="1" w:lastColumn="0" w:noHBand="0" w:noVBand="1"/>
      </w:tblPr>
      <w:tblGrid>
        <w:gridCol w:w="2175"/>
        <w:gridCol w:w="7895"/>
      </w:tblGrid>
      <w:tr w:rsidRPr="00B15B2A" w:rsidR="00952A01" w:rsidTr="45336116" w14:paraId="202477D2" w14:textId="77777777">
        <w:tc>
          <w:tcPr>
            <w:tcW w:w="1080" w:type="pct"/>
            <w:tcMar/>
          </w:tcPr>
          <w:p w:rsidRPr="00B15B2A" w:rsidR="00952A01" w:rsidP="00B15B2A" w:rsidRDefault="00952A01" w14:paraId="147FFE78"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Status label</w:t>
            </w:r>
          </w:p>
        </w:tc>
        <w:tc>
          <w:tcPr>
            <w:tcW w:w="3920" w:type="pct"/>
            <w:tcMar/>
          </w:tcPr>
          <w:p w:rsidRPr="00B15B2A" w:rsidR="00952A01" w:rsidP="00B15B2A" w:rsidRDefault="00952A01" w14:paraId="0D520F5F"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B15B2A" w:rsidR="00FE1D64" w:rsidTr="45336116" w14:paraId="6B9EEAE9" w14:textId="77777777">
        <w:tc>
          <w:tcPr>
            <w:tcW w:w="1080" w:type="pct"/>
            <w:vMerge w:val="restart"/>
            <w:tcMar/>
          </w:tcPr>
          <w:p w:rsidRPr="00B15B2A" w:rsidR="00FE1D64" w:rsidP="00B15B2A" w:rsidRDefault="00FE1D64" w14:paraId="321571A1" w14:textId="6B68580E">
            <w:pPr>
              <w:pStyle w:val="table"/>
              <w:jc w:val="both"/>
              <w:rPr>
                <w:rFonts w:ascii="Arial" w:hAnsi="Arial" w:cs="Arial"/>
                <w:sz w:val="22"/>
                <w:szCs w:val="22"/>
              </w:rPr>
            </w:pPr>
            <w:r w:rsidRPr="45336116" w:rsidR="45336116">
              <w:rPr>
                <w:rFonts w:ascii="Arial" w:hAnsi="Arial" w:cs="Arial"/>
                <w:sz w:val="22"/>
                <w:szCs w:val="22"/>
              </w:rPr>
              <w:t>yes</w:t>
            </w:r>
          </w:p>
        </w:tc>
        <w:tc>
          <w:tcPr>
            <w:tcW w:w="3920" w:type="pct"/>
            <w:tcMar/>
          </w:tcPr>
          <w:p w:rsidRPr="00B15B2A" w:rsidR="00FE1D64" w:rsidP="34024589" w:rsidRDefault="00FE1D64" w14:paraId="7BB50C1F" w14:textId="61DDF27B">
            <w:pPr>
              <w:pStyle w:val="table"/>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He is currently in the </w:t>
            </w:r>
            <w:r w:rsidRPr="45336116" w:rsidR="45336116">
              <w:rPr>
                <w:rFonts w:ascii="Arial" w:hAnsi="Arial" w:cs="Arial"/>
                <w:b w:val="1"/>
                <w:bCs w:val="1"/>
                <w:color w:val="000000" w:themeColor="text1" w:themeTint="FF" w:themeShade="FF"/>
                <w:sz w:val="22"/>
                <w:szCs w:val="22"/>
                <w:u w:val="single"/>
              </w:rPr>
              <w:t>11th grade</w:t>
            </w:r>
          </w:p>
        </w:tc>
      </w:tr>
      <w:tr w:rsidRPr="00B15B2A" w:rsidR="00FE1D64" w:rsidTr="45336116" w14:paraId="6634F76A" w14:textId="77777777">
        <w:tc>
          <w:tcPr>
            <w:tcW w:w="1080" w:type="pct"/>
            <w:vMerge/>
            <w:tcMar/>
          </w:tcPr>
          <w:p w:rsidRPr="00B15B2A" w:rsidR="00FE1D64" w:rsidP="00B15B2A" w:rsidRDefault="00FE1D64" w14:paraId="403045B4" w14:textId="03B9C279">
            <w:pPr>
              <w:pStyle w:val="table"/>
              <w:jc w:val="both"/>
              <w:rPr>
                <w:rFonts w:ascii="Arial" w:hAnsi="Arial" w:cs="Arial"/>
                <w:sz w:val="22"/>
                <w:szCs w:val="22"/>
              </w:rPr>
            </w:pPr>
          </w:p>
        </w:tc>
        <w:tc>
          <w:tcPr>
            <w:tcW w:w="3920" w:type="pct"/>
            <w:tcMar/>
          </w:tcPr>
          <w:p w:rsidRPr="0035081A" w:rsidR="00C2621B" w:rsidP="00B15B2A" w:rsidRDefault="00FE1D64" w14:paraId="16EEE788" w14:textId="1EDB256B">
            <w:pPr>
              <w:pStyle w:val="table"/>
              <w:jc w:val="both"/>
              <w:rPr>
                <w:rFonts w:ascii="Arial" w:hAnsi="Arial" w:cs="Arial"/>
                <w:color w:val="000000"/>
                <w:sz w:val="22"/>
                <w:szCs w:val="22"/>
              </w:rPr>
            </w:pPr>
            <w:r w:rsidRPr="45336116" w:rsidR="45336116">
              <w:rPr>
                <w:rFonts w:ascii="Arial" w:hAnsi="Arial" w:cs="Arial"/>
                <w:b w:val="1"/>
                <w:bCs w:val="1"/>
                <w:color w:val="000000" w:themeColor="text1" w:themeTint="FF" w:themeShade="FF"/>
                <w:sz w:val="22"/>
                <w:szCs w:val="22"/>
                <w:u w:val="single"/>
              </w:rPr>
              <w:t>home schooled</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kindergarten</w:t>
            </w:r>
            <w:r w:rsidRPr="45336116" w:rsidR="45336116">
              <w:rPr>
                <w:rFonts w:ascii="Arial" w:hAnsi="Arial" w:cs="Arial"/>
                <w:color w:val="000000" w:themeColor="text1" w:themeTint="FF" w:themeShade="FF"/>
                <w:sz w:val="22"/>
                <w:szCs w:val="22"/>
              </w:rPr>
              <w:t xml:space="preserve">. </w:t>
            </w:r>
          </w:p>
        </w:tc>
      </w:tr>
      <w:tr w:rsidRPr="00B15B2A" w:rsidR="00952A01" w:rsidTr="45336116" w14:paraId="32DD323B" w14:textId="77777777">
        <w:tc>
          <w:tcPr>
            <w:tcW w:w="1080" w:type="pct"/>
            <w:tcMar/>
          </w:tcPr>
          <w:p w:rsidRPr="00B15B2A" w:rsidR="00952A01" w:rsidP="00B15B2A" w:rsidRDefault="00952A01" w14:paraId="4AA6CAFB" w14:textId="7968A72E">
            <w:pPr>
              <w:pStyle w:val="table"/>
              <w:jc w:val="both"/>
              <w:rPr>
                <w:rFonts w:ascii="Arial" w:hAnsi="Arial" w:cs="Arial"/>
                <w:sz w:val="22"/>
                <w:szCs w:val="22"/>
              </w:rPr>
            </w:pPr>
            <w:r w:rsidRPr="45336116" w:rsidR="45336116">
              <w:rPr>
                <w:rFonts w:ascii="Arial" w:hAnsi="Arial" w:cs="Arial"/>
                <w:sz w:val="22"/>
                <w:szCs w:val="22"/>
              </w:rPr>
              <w:t>no</w:t>
            </w:r>
          </w:p>
        </w:tc>
        <w:tc>
          <w:tcPr>
            <w:tcW w:w="3920" w:type="pct"/>
            <w:tcMar/>
          </w:tcPr>
          <w:p w:rsidRPr="00B15B2A" w:rsidR="00952A01" w:rsidP="34024589" w:rsidRDefault="41680475" w14:paraId="6E57A18B" w14:textId="68FEA286">
            <w:pPr>
              <w:pStyle w:val="table"/>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Pt was attending &lt;HOSPITAL/&gt; but dropped out of </w:t>
            </w:r>
            <w:r w:rsidRPr="45336116" w:rsidR="45336116">
              <w:rPr>
                <w:rFonts w:ascii="Arial" w:hAnsi="Arial" w:cs="Arial"/>
                <w:b w:val="1"/>
                <w:bCs w:val="1"/>
                <w:color w:val="000000" w:themeColor="text1" w:themeTint="FF" w:themeShade="FF"/>
                <w:sz w:val="22"/>
                <w:szCs w:val="22"/>
                <w:u w:val="single"/>
              </w:rPr>
              <w:t>10th grade</w:t>
            </w:r>
            <w:r w:rsidRPr="45336116" w:rsidR="45336116">
              <w:rPr>
                <w:rFonts w:ascii="Arial" w:hAnsi="Arial" w:cs="Arial"/>
                <w:color w:val="000000" w:themeColor="text1" w:themeTint="FF" w:themeShade="FF"/>
                <w:sz w:val="22"/>
                <w:szCs w:val="22"/>
              </w:rPr>
              <w:t xml:space="preserve"> about a month before the school year ended </w:t>
            </w:r>
            <w:r w:rsidRPr="45336116" w:rsidR="45336116">
              <w:rPr>
                <w:rFonts w:ascii="Arial" w:hAnsi="Arial" w:cs="Arial"/>
                <w:color w:val="000000" w:themeColor="text1" w:themeTint="FF" w:themeShade="FF"/>
                <w:sz w:val="22"/>
                <w:szCs w:val="22"/>
              </w:rPr>
              <w:t>in order to</w:t>
            </w:r>
            <w:r w:rsidRPr="45336116" w:rsidR="45336116">
              <w:rPr>
                <w:rFonts w:ascii="Arial" w:hAnsi="Arial" w:cs="Arial"/>
                <w:color w:val="000000" w:themeColor="text1" w:themeTint="FF" w:themeShade="FF"/>
                <w:sz w:val="22"/>
                <w:szCs w:val="22"/>
              </w:rPr>
              <w:t xml:space="preserve"> work instead.</w:t>
            </w:r>
          </w:p>
        </w:tc>
      </w:tr>
    </w:tbl>
    <w:p w:rsidR="00C67B21" w:rsidP="00B15B2A" w:rsidRDefault="0001468A" w14:paraId="1F44C306" w14:textId="513E612B">
      <w:pPr>
        <w:jc w:val="both"/>
        <w:rPr>
          <w:rFonts w:ascii="Arial" w:hAnsi="Arial" w:cs="Arial"/>
          <w:sz w:val="22"/>
          <w:szCs w:val="22"/>
        </w:rPr>
      </w:pPr>
      <w:r w:rsidRPr="45336116" w:rsidR="45336116">
        <w:rPr>
          <w:rFonts w:ascii="Arial" w:hAnsi="Arial" w:cs="Arial"/>
          <w:b w:val="1"/>
          <w:bCs w:val="1"/>
          <w:sz w:val="22"/>
          <w:szCs w:val="22"/>
        </w:rPr>
        <w:t>Examples</w:t>
      </w:r>
      <w:r w:rsidRPr="45336116" w:rsidR="45336116">
        <w:rPr>
          <w:rFonts w:ascii="Arial" w:hAnsi="Arial" w:cs="Arial"/>
          <w:sz w:val="22"/>
          <w:szCs w:val="22"/>
        </w:rPr>
        <w:t xml:space="preserve">: </w:t>
      </w:r>
    </w:p>
    <w:p w:rsidR="0077502B" w:rsidP="00B15B2A" w:rsidRDefault="0077502B" w14:paraId="65E7E6B0" w14:textId="5C767BE2">
      <w:pPr>
        <w:jc w:val="both"/>
        <w:rPr>
          <w:rFonts w:ascii="Arial" w:hAnsi="Arial" w:cs="Arial"/>
          <w:sz w:val="22"/>
          <w:szCs w:val="22"/>
        </w:rPr>
      </w:pPr>
      <w:r>
        <w:drawing>
          <wp:inline wp14:editId="0216C88E" wp14:anchorId="549B45D7">
            <wp:extent cx="1982709" cy="651068"/>
            <wp:effectExtent l="0" t="0" r="0" b="0"/>
            <wp:docPr id="11" name="Picture 11" title=""/>
            <wp:cNvGraphicFramePr>
              <a:graphicFrameLocks noChangeAspect="1"/>
            </wp:cNvGraphicFramePr>
            <a:graphic>
              <a:graphicData uri="http://schemas.openxmlformats.org/drawingml/2006/picture">
                <pic:pic>
                  <pic:nvPicPr>
                    <pic:cNvPr id="0" name="Picture 11"/>
                    <pic:cNvPicPr/>
                  </pic:nvPicPr>
                  <pic:blipFill>
                    <a:blip r:embed="R2f7e3cf1a0ae45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82709" cy="651068"/>
                    </a:xfrm>
                    <a:prstGeom prst="rect">
                      <a:avLst/>
                    </a:prstGeom>
                  </pic:spPr>
                </pic:pic>
              </a:graphicData>
            </a:graphic>
          </wp:inline>
        </w:drawing>
      </w:r>
    </w:p>
    <w:p w:rsidR="00735DAB" w:rsidP="00B15B2A" w:rsidRDefault="00B7519B" w14:paraId="572CA9F4" w14:textId="2612F286">
      <w:pPr>
        <w:jc w:val="both"/>
        <w:rPr>
          <w:rFonts w:ascii="Arial" w:hAnsi="Arial" w:cs="Arial"/>
          <w:sz w:val="22"/>
          <w:szCs w:val="22"/>
        </w:rPr>
      </w:pPr>
      <w:r>
        <w:drawing>
          <wp:inline wp14:editId="6C4EB471" wp14:anchorId="5374BA7D">
            <wp:extent cx="2385653" cy="715223"/>
            <wp:effectExtent l="0" t="0" r="2540" b="0"/>
            <wp:docPr id="12" name="Picture 12" title=""/>
            <wp:cNvGraphicFramePr>
              <a:graphicFrameLocks noChangeAspect="1"/>
            </wp:cNvGraphicFramePr>
            <a:graphic>
              <a:graphicData uri="http://schemas.openxmlformats.org/drawingml/2006/picture">
                <pic:pic>
                  <pic:nvPicPr>
                    <pic:cNvPr id="0" name="Picture 12"/>
                    <pic:cNvPicPr/>
                  </pic:nvPicPr>
                  <pic:blipFill>
                    <a:blip r:embed="R7f44aba28d174c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85653" cy="715223"/>
                    </a:xfrm>
                    <a:prstGeom prst="rect">
                      <a:avLst/>
                    </a:prstGeom>
                  </pic:spPr>
                </pic:pic>
              </a:graphicData>
            </a:graphic>
          </wp:inline>
        </w:drawing>
      </w:r>
    </w:p>
    <w:p w:rsidRPr="00B15B2A" w:rsidR="00327F68" w:rsidP="493E688E" w:rsidRDefault="00BD42D2" w14:paraId="397A4175" w14:textId="6A82C097">
      <w:pPr>
        <w:jc w:val="both"/>
        <w:rPr>
          <w:rFonts w:ascii="Arial" w:hAnsi="Arial" w:cs="Arial"/>
          <w:sz w:val="22"/>
          <w:szCs w:val="22"/>
        </w:rPr>
      </w:pPr>
      <w:r w:rsidRPr="493E688E" w:rsidR="493E688E">
        <w:rPr>
          <w:rFonts w:ascii="Arial" w:hAnsi="Arial" w:cs="Arial"/>
          <w:sz w:val="22"/>
          <w:szCs w:val="22"/>
        </w:rPr>
        <w:t xml:space="preserve">Note: Future education access is labeled with status = yes. </w:t>
      </w:r>
      <w:proofErr w:type="spellStart"/>
      <w:proofErr w:type="spellEnd"/>
    </w:p>
    <w:p w:rsidRPr="00B15B2A" w:rsidR="0025195C" w:rsidP="00B15B2A" w:rsidRDefault="0025195C" w14:paraId="57CE27B2" w14:textId="47D8B956">
      <w:pPr>
        <w:pStyle w:val="Heading2"/>
        <w:jc w:val="both"/>
        <w:rPr>
          <w:rFonts w:ascii="Arial" w:hAnsi="Arial" w:cs="Arial"/>
          <w:sz w:val="22"/>
          <w:szCs w:val="22"/>
        </w:rPr>
      </w:pPr>
      <w:r w:rsidRPr="493E688E" w:rsidR="493E688E">
        <w:rPr>
          <w:rFonts w:ascii="Arial" w:hAnsi="Arial" w:cs="Arial"/>
          <w:sz w:val="22"/>
          <w:szCs w:val="22"/>
        </w:rPr>
        <w:t>(3) LIVING ARRANGEMENT</w:t>
      </w:r>
    </w:p>
    <w:p w:rsidRPr="00B15B2A" w:rsidR="00874DF5" w:rsidP="00B15B2A" w:rsidRDefault="00874DF5" w14:paraId="110332ED" w14:textId="4E68DCC3">
      <w:pPr>
        <w:jc w:val="both"/>
        <w:rPr>
          <w:rFonts w:ascii="Arial" w:hAnsi="Arial" w:cs="Arial"/>
          <w:sz w:val="22"/>
          <w:szCs w:val="22"/>
        </w:rPr>
      </w:pPr>
      <w:r w:rsidRPr="45336116" w:rsidR="45336116">
        <w:rPr>
          <w:rFonts w:ascii="Arial" w:hAnsi="Arial" w:cs="Arial"/>
          <w:i w:val="1"/>
          <w:iCs w:val="1"/>
          <w:sz w:val="22"/>
          <w:szCs w:val="22"/>
        </w:rPr>
        <w:t>Living status</w:t>
      </w:r>
      <w:r w:rsidRPr="45336116" w:rsidR="45336116">
        <w:rPr>
          <w:rFonts w:ascii="Arial" w:hAnsi="Arial" w:cs="Arial"/>
          <w:sz w:val="22"/>
          <w:szCs w:val="22"/>
        </w:rPr>
        <w:t xml:space="preserve"> will be annotated with the following information: </w:t>
      </w:r>
    </w:p>
    <w:p w:rsidRPr="00B15B2A" w:rsidR="00216469" w:rsidP="00B15B2A" w:rsidRDefault="00464E47" w14:paraId="3C14D3D4" w14:textId="639542F9">
      <w:pPr>
        <w:jc w:val="both"/>
        <w:rPr>
          <w:rFonts w:ascii="Arial" w:hAnsi="Arial" w:cs="Arial"/>
          <w:b w:val="1"/>
          <w:bCs w:val="1"/>
          <w:sz w:val="22"/>
          <w:szCs w:val="22"/>
        </w:rPr>
      </w:pPr>
      <w:r w:rsidRPr="45336116" w:rsidR="45336116">
        <w:rPr>
          <w:rFonts w:ascii="Arial" w:hAnsi="Arial" w:cs="Arial"/>
          <w:b w:val="1"/>
          <w:bCs w:val="1"/>
          <w:sz w:val="22"/>
          <w:szCs w:val="22"/>
        </w:rPr>
        <w:t xml:space="preserve">(1) </w:t>
      </w:r>
      <w:r w:rsidRPr="45336116" w:rsidR="45336116">
        <w:rPr>
          <w:rFonts w:ascii="Arial" w:hAnsi="Arial" w:cs="Arial"/>
          <w:b w:val="1"/>
          <w:bCs w:val="1"/>
          <w:sz w:val="22"/>
          <w:szCs w:val="22"/>
        </w:rPr>
        <w:t>Trigger</w:t>
      </w:r>
      <w:r w:rsidRPr="45336116" w:rsidR="45336116">
        <w:rPr>
          <w:rFonts w:ascii="Arial" w:hAnsi="Arial" w:cs="Arial"/>
          <w:b w:val="1"/>
          <w:bCs w:val="1"/>
          <w:sz w:val="22"/>
          <w:szCs w:val="22"/>
        </w:rPr>
        <w:t xml:space="preserve"> (required)</w:t>
      </w:r>
      <w:r w:rsidRPr="45336116" w:rsidR="45336116">
        <w:rPr>
          <w:rFonts w:ascii="Arial" w:hAnsi="Arial" w:cs="Arial"/>
          <w:b w:val="1"/>
          <w:bCs w:val="1"/>
          <w:sz w:val="22"/>
          <w:szCs w:val="22"/>
        </w:rPr>
        <w:t xml:space="preserve">: </w:t>
      </w:r>
      <w:r w:rsidRPr="45336116" w:rsidR="45336116">
        <w:rPr>
          <w:rFonts w:ascii="Arial" w:hAnsi="Arial" w:cs="Arial"/>
          <w:sz w:val="22"/>
          <w:szCs w:val="22"/>
        </w:rPr>
        <w:t>The trigger is the span that most clearly indicates</w:t>
      </w:r>
      <w:r w:rsidRPr="45336116" w:rsidR="45336116">
        <w:rPr>
          <w:rFonts w:ascii="Arial" w:hAnsi="Arial" w:cs="Arial"/>
          <w:sz w:val="22"/>
          <w:szCs w:val="22"/>
        </w:rPr>
        <w:t xml:space="preserve"> a</w:t>
      </w:r>
      <w:r w:rsidRPr="45336116" w:rsidR="45336116">
        <w:rPr>
          <w:rFonts w:ascii="Arial" w:hAnsi="Arial" w:cs="Arial"/>
          <w:sz w:val="22"/>
          <w:szCs w:val="22"/>
        </w:rPr>
        <w:t xml:space="preserve"> </w:t>
      </w:r>
      <w:r w:rsidRPr="45336116" w:rsidR="45336116">
        <w:rPr>
          <w:rFonts w:ascii="Arial" w:hAnsi="Arial" w:cs="Arial"/>
          <w:i w:val="1"/>
          <w:iCs w:val="1"/>
          <w:sz w:val="22"/>
          <w:szCs w:val="22"/>
        </w:rPr>
        <w:t>living status</w:t>
      </w:r>
      <w:r w:rsidRPr="45336116" w:rsidR="45336116">
        <w:rPr>
          <w:rFonts w:ascii="Arial" w:hAnsi="Arial" w:cs="Arial"/>
          <w:sz w:val="22"/>
          <w:szCs w:val="22"/>
        </w:rPr>
        <w:t xml:space="preserve"> event is present</w:t>
      </w:r>
      <w:r w:rsidRPr="45336116" w:rsidR="45336116">
        <w:rPr>
          <w:rFonts w:ascii="Arial" w:hAnsi="Arial" w:cs="Arial"/>
          <w:sz w:val="22"/>
          <w:szCs w:val="22"/>
        </w:rPr>
        <w:t>. The trigger span</w:t>
      </w:r>
      <w:r w:rsidRPr="45336116" w:rsidR="45336116">
        <w:rPr>
          <w:rFonts w:ascii="Arial" w:hAnsi="Arial" w:cs="Arial"/>
          <w:sz w:val="22"/>
          <w:szCs w:val="22"/>
        </w:rPr>
        <w:t xml:space="preserve"> will likely be a form of “live</w:t>
      </w:r>
      <w:r w:rsidRPr="45336116" w:rsidR="45336116">
        <w:rPr>
          <w:rFonts w:ascii="Arial" w:hAnsi="Arial" w:cs="Arial"/>
          <w:sz w:val="22"/>
          <w:szCs w:val="22"/>
        </w:rPr>
        <w:t>s</w:t>
      </w:r>
      <w:r w:rsidRPr="45336116" w:rsidR="45336116">
        <w:rPr>
          <w:rFonts w:ascii="Arial" w:hAnsi="Arial" w:cs="Arial"/>
          <w:sz w:val="22"/>
          <w:szCs w:val="22"/>
        </w:rPr>
        <w:t>”</w:t>
      </w:r>
      <w:r w:rsidRPr="45336116" w:rsidR="45336116">
        <w:rPr>
          <w:rFonts w:ascii="Arial" w:hAnsi="Arial" w:cs="Arial"/>
          <w:sz w:val="22"/>
          <w:szCs w:val="22"/>
        </w:rPr>
        <w:t xml:space="preserve"> or “resides</w:t>
      </w:r>
      <w:r w:rsidRPr="45336116" w:rsidR="45336116">
        <w:rPr>
          <w:rFonts w:ascii="Arial" w:hAnsi="Arial" w:cs="Arial"/>
          <w:sz w:val="22"/>
          <w:szCs w:val="22"/>
        </w:rPr>
        <w:t>.</w:t>
      </w:r>
      <w:r w:rsidRPr="45336116" w:rsidR="45336116">
        <w:rPr>
          <w:rFonts w:ascii="Arial" w:hAnsi="Arial" w:cs="Arial"/>
          <w:sz w:val="22"/>
          <w:szCs w:val="22"/>
        </w:rPr>
        <w:t>”</w:t>
      </w:r>
      <w:r w:rsidRPr="45336116" w:rsidR="45336116">
        <w:rPr>
          <w:rFonts w:ascii="Arial" w:hAnsi="Arial" w:cs="Arial"/>
          <w:sz w:val="22"/>
          <w:szCs w:val="22"/>
        </w:rPr>
        <w:t xml:space="preserve"> </w:t>
      </w:r>
    </w:p>
    <w:p w:rsidRPr="00D711BB" w:rsidR="00DD3F1A" w:rsidP="00B15B2A" w:rsidRDefault="00DD3F1A" w14:paraId="7064F87C" w14:textId="0AC0C14E">
      <w:pPr>
        <w:pStyle w:val="Caption"/>
        <w:keepNext w:val="1"/>
        <w:jc w:val="both"/>
        <w:rPr>
          <w:rFonts w:ascii="Arial" w:hAnsi="Arial" w:cs="Arial"/>
          <w:b w:val="0"/>
          <w:bCs w:val="0"/>
          <w:sz w:val="22"/>
          <w:szCs w:val="22"/>
        </w:rPr>
      </w:pPr>
      <w:bookmarkStart w:name="_Ref14261665" w:id="0"/>
      <w:r w:rsidRPr="45336116" w:rsidR="45336116">
        <w:rPr>
          <w:rFonts w:ascii="Arial" w:hAnsi="Arial" w:cs="Arial"/>
          <w:sz w:val="22"/>
          <w:szCs w:val="22"/>
        </w:rPr>
        <w:t xml:space="preserve">Table </w:t>
      </w:r>
      <w:bookmarkEnd w:id="0"/>
      <w:r w:rsidRPr="45336116" w:rsidR="45336116">
        <w:rPr>
          <w:rFonts w:ascii="Arial" w:hAnsi="Arial" w:cs="Arial"/>
          <w:sz w:val="22"/>
          <w:szCs w:val="22"/>
        </w:rPr>
        <w:t>3</w:t>
      </w:r>
      <w:r w:rsidRPr="45336116" w:rsidR="45336116">
        <w:rPr>
          <w:rFonts w:ascii="Arial" w:hAnsi="Arial" w:cs="Arial"/>
          <w:sz w:val="22"/>
          <w:szCs w:val="22"/>
        </w:rPr>
        <w:t xml:space="preserve">. </w:t>
      </w:r>
      <w:r w:rsidRPr="45336116" w:rsidR="45336116">
        <w:rPr>
          <w:rFonts w:ascii="Arial" w:hAnsi="Arial" w:cs="Arial"/>
          <w:b w:val="0"/>
          <w:bCs w:val="0"/>
          <w:sz w:val="22"/>
          <w:szCs w:val="22"/>
        </w:rPr>
        <w:t>Living status</w:t>
      </w:r>
      <w:r w:rsidRPr="45336116" w:rsidR="45336116">
        <w:rPr>
          <w:rFonts w:ascii="Arial" w:hAnsi="Arial" w:cs="Arial"/>
          <w:b w:val="0"/>
          <w:bCs w:val="0"/>
          <w:sz w:val="22"/>
          <w:szCs w:val="22"/>
        </w:rPr>
        <w:t xml:space="preserve"> -</w:t>
      </w:r>
      <w:r w:rsidRPr="45336116" w:rsidR="45336116">
        <w:rPr>
          <w:rFonts w:ascii="Arial" w:hAnsi="Arial" w:cs="Arial"/>
          <w:b w:val="0"/>
          <w:bCs w:val="0"/>
          <w:sz w:val="22"/>
          <w:szCs w:val="22"/>
        </w:rPr>
        <w:t xml:space="preserve"> trigger examples. </w:t>
      </w:r>
      <w:r w:rsidRPr="45336116" w:rsidR="45336116">
        <w:rPr>
          <w:rStyle w:val="spanChar"/>
          <w:rFonts w:ascii="Arial" w:hAnsi="Arial" w:cs="Arial"/>
          <w:b w:val="0"/>
          <w:bCs w:val="0"/>
          <w:sz w:val="22"/>
          <w:szCs w:val="22"/>
        </w:rPr>
        <w:t>Underlined</w:t>
      </w:r>
      <w:r w:rsidRPr="45336116" w:rsidR="45336116">
        <w:rPr>
          <w:rFonts w:ascii="Arial" w:hAnsi="Arial" w:cs="Arial"/>
          <w:b w:val="0"/>
          <w:bCs w:val="0"/>
          <w:sz w:val="22"/>
          <w:szCs w:val="22"/>
        </w:rPr>
        <w:t xml:space="preserve"> </w:t>
      </w:r>
      <w:r w:rsidRPr="45336116" w:rsidR="45336116">
        <w:rPr>
          <w:rFonts w:ascii="Arial" w:hAnsi="Arial" w:cs="Arial"/>
          <w:b w:val="0"/>
          <w:bCs w:val="0"/>
          <w:sz w:val="22"/>
          <w:szCs w:val="22"/>
        </w:rPr>
        <w:t xml:space="preserve">words indicate the </w:t>
      </w:r>
      <w:r w:rsidRPr="45336116" w:rsidR="45336116">
        <w:rPr>
          <w:rFonts w:ascii="Arial" w:hAnsi="Arial" w:cs="Arial"/>
          <w:b w:val="0"/>
          <w:bCs w:val="0"/>
          <w:sz w:val="22"/>
          <w:szCs w:val="22"/>
        </w:rPr>
        <w:t xml:space="preserve">trigger </w:t>
      </w:r>
      <w:r w:rsidRPr="45336116" w:rsidR="45336116">
        <w:rPr>
          <w:rFonts w:ascii="Arial" w:hAnsi="Arial" w:cs="Arial"/>
          <w:b w:val="0"/>
          <w:bCs w:val="0"/>
          <w:sz w:val="22"/>
          <w:szCs w:val="22"/>
        </w:rPr>
        <w:t>span</w:t>
      </w:r>
      <w:r w:rsidRPr="45336116" w:rsidR="45336116">
        <w:rPr>
          <w:rFonts w:ascii="Arial" w:hAnsi="Arial" w:cs="Arial"/>
          <w:b w:val="0"/>
          <w:bCs w:val="0"/>
          <w:sz w:val="22"/>
          <w:szCs w:val="22"/>
        </w:rPr>
        <w:t>s</w:t>
      </w:r>
      <w:r w:rsidRPr="45336116" w:rsidR="45336116">
        <w:rPr>
          <w:rFonts w:ascii="Arial" w:hAnsi="Arial" w:cs="Arial"/>
          <w:b w:val="0"/>
          <w:bCs w:val="0"/>
          <w:sz w:val="22"/>
          <w:szCs w:val="22"/>
        </w:rPr>
        <w:t>.</w:t>
      </w:r>
    </w:p>
    <w:tbl>
      <w:tblPr>
        <w:tblStyle w:val="TableGrid"/>
        <w:tblW w:w="5000" w:type="pct"/>
        <w:tblLook w:val="04A0" w:firstRow="1" w:lastRow="0" w:firstColumn="1" w:lastColumn="0" w:noHBand="0" w:noVBand="1"/>
      </w:tblPr>
      <w:tblGrid>
        <w:gridCol w:w="10070"/>
      </w:tblGrid>
      <w:tr w:rsidRPr="00B15B2A" w:rsidR="00DD3F1A" w:rsidTr="6C24E480" w14:paraId="753502CA" w14:textId="77777777">
        <w:tc>
          <w:tcPr>
            <w:tcW w:w="5000" w:type="pct"/>
            <w:tcMar/>
          </w:tcPr>
          <w:p w:rsidRPr="00B15B2A" w:rsidR="00DD3F1A" w:rsidP="00B15B2A" w:rsidRDefault="00DD3F1A" w14:paraId="6C9D9A4A"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B15B2A" w:rsidR="00DD3F1A" w:rsidTr="6C24E480" w14:paraId="3C73C151" w14:textId="77777777">
        <w:tc>
          <w:tcPr>
            <w:tcW w:w="5000" w:type="pct"/>
            <w:tcMar/>
          </w:tcPr>
          <w:p w:rsidR="34024589" w:rsidP="34024589" w:rsidRDefault="34024589" w14:paraId="36B914E7">
            <w:pPr>
              <w:pStyle w:val="table"/>
              <w:keepNext w:val="1"/>
              <w:jc w:val="both"/>
              <w:rPr>
                <w:rFonts w:ascii="Arial" w:hAnsi="Arial" w:cs="Arial"/>
                <w:sz w:val="22"/>
                <w:szCs w:val="22"/>
              </w:rPr>
            </w:pPr>
            <w:r w:rsidRPr="45336116" w:rsidR="45336116">
              <w:rPr>
                <w:rFonts w:ascii="Arial" w:hAnsi="Arial" w:cs="Arial"/>
                <w:sz w:val="22"/>
                <w:szCs w:val="22"/>
              </w:rPr>
              <w:t xml:space="preserve">The patient </w:t>
            </w:r>
            <w:r w:rsidRPr="45336116" w:rsidR="45336116">
              <w:rPr>
                <w:rStyle w:val="spanChar"/>
                <w:rFonts w:ascii="Arial" w:hAnsi="Arial" w:cs="Arial"/>
                <w:sz w:val="22"/>
                <w:szCs w:val="22"/>
              </w:rPr>
              <w:t>does live</w:t>
            </w:r>
            <w:r w:rsidRPr="45336116" w:rsidR="45336116">
              <w:rPr>
                <w:rFonts w:ascii="Arial" w:hAnsi="Arial" w:cs="Arial"/>
                <w:sz w:val="22"/>
                <w:szCs w:val="22"/>
              </w:rPr>
              <w:t xml:space="preserve"> with his family.</w:t>
            </w:r>
          </w:p>
          <w:p w:rsidR="34024589" w:rsidP="34024589" w:rsidRDefault="34024589" w14:paraId="4D6F3227">
            <w:pPr>
              <w:pStyle w:val="table"/>
              <w:keepNext w:val="1"/>
              <w:jc w:val="both"/>
              <w:rPr>
                <w:rFonts w:ascii="Arial" w:hAnsi="Arial" w:cs="Arial"/>
                <w:sz w:val="22"/>
                <w:szCs w:val="22"/>
              </w:rPr>
            </w:pPr>
            <w:r w:rsidRPr="45336116" w:rsidR="45336116">
              <w:rPr>
                <w:rFonts w:ascii="Arial" w:hAnsi="Arial" w:cs="Arial"/>
                <w:sz w:val="22"/>
                <w:szCs w:val="22"/>
              </w:rPr>
              <w:t xml:space="preserve">… the patient </w:t>
            </w:r>
            <w:r w:rsidRPr="45336116" w:rsidR="45336116">
              <w:rPr>
                <w:rStyle w:val="spanChar"/>
                <w:rFonts w:ascii="Arial" w:hAnsi="Arial" w:cs="Arial"/>
                <w:sz w:val="22"/>
                <w:szCs w:val="22"/>
              </w:rPr>
              <w:t>has been living</w:t>
            </w:r>
            <w:r w:rsidRPr="45336116" w:rsidR="45336116">
              <w:rPr>
                <w:rFonts w:ascii="Arial" w:hAnsi="Arial" w:cs="Arial"/>
                <w:sz w:val="22"/>
                <w:szCs w:val="22"/>
              </w:rPr>
              <w:t xml:space="preserve"> in his father’s home…</w:t>
            </w:r>
          </w:p>
          <w:p w:rsidR="34024589" w:rsidP="34024589" w:rsidRDefault="34024589" w14:paraId="3D6A34CE">
            <w:pPr>
              <w:pStyle w:val="table"/>
              <w:keepNext w:val="1"/>
              <w:jc w:val="both"/>
              <w:rPr>
                <w:rFonts w:ascii="Arial" w:hAnsi="Arial" w:cs="Arial"/>
                <w:sz w:val="22"/>
                <w:szCs w:val="22"/>
              </w:rPr>
            </w:pPr>
            <w:r w:rsidRPr="45336116" w:rsidR="45336116">
              <w:rPr>
                <w:rFonts w:ascii="Arial" w:hAnsi="Arial" w:cs="Arial"/>
                <w:sz w:val="22"/>
                <w:szCs w:val="22"/>
                <w:u w:val="single"/>
              </w:rPr>
              <w:t>He currently</w:t>
            </w:r>
            <w:r w:rsidRPr="45336116" w:rsidR="45336116">
              <w:rPr>
                <w:rStyle w:val="spanChar"/>
                <w:rFonts w:ascii="Arial" w:hAnsi="Arial" w:cs="Arial"/>
                <w:sz w:val="22"/>
                <w:szCs w:val="22"/>
              </w:rPr>
              <w:t xml:space="preserve"> lives</w:t>
            </w:r>
            <w:r w:rsidRPr="45336116" w:rsidR="45336116">
              <w:rPr>
                <w:rFonts w:ascii="Arial" w:hAnsi="Arial" w:cs="Arial"/>
                <w:sz w:val="22"/>
                <w:szCs w:val="22"/>
              </w:rPr>
              <w:t xml:space="preserve"> at home with his parents.</w:t>
            </w:r>
          </w:p>
          <w:p w:rsidR="34024589" w:rsidP="34024589" w:rsidRDefault="34024589" w14:paraId="652336C2" w14:textId="0DB56965">
            <w:pPr>
              <w:pStyle w:val="table"/>
              <w:keepNext w:val="1"/>
              <w:jc w:val="both"/>
              <w:rPr>
                <w:rFonts w:ascii="Arial" w:hAnsi="Arial" w:cs="Arial"/>
                <w:sz w:val="22"/>
                <w:szCs w:val="22"/>
              </w:rPr>
            </w:pPr>
            <w:r w:rsidRPr="6C24E480" w:rsidR="6C24E480">
              <w:rPr>
                <w:rFonts w:ascii="Arial" w:hAnsi="Arial" w:cs="Arial"/>
                <w:sz w:val="22"/>
                <w:szCs w:val="22"/>
              </w:rPr>
              <w:t xml:space="preserve">They have recently had a new baby (8 months), and considering </w:t>
            </w:r>
            <w:r w:rsidRPr="6C24E480" w:rsidR="6C24E480">
              <w:rPr>
                <w:rFonts w:ascii="Arial" w:hAnsi="Arial" w:cs="Arial"/>
                <w:b w:val="1"/>
                <w:bCs w:val="1"/>
                <w:i w:val="1"/>
                <w:iCs w:val="1"/>
                <w:sz w:val="22"/>
                <w:szCs w:val="22"/>
                <w:u w:val="single"/>
              </w:rPr>
              <w:t>moving</w:t>
            </w:r>
            <w:r w:rsidRPr="6C24E480" w:rsidR="6C24E480">
              <w:rPr>
                <w:rFonts w:ascii="Arial" w:hAnsi="Arial" w:cs="Arial"/>
                <w:sz w:val="22"/>
                <w:szCs w:val="22"/>
              </w:rPr>
              <w:t xml:space="preserve"> to &lt;CITY/&gt; for employment in the near future.</w:t>
            </w:r>
          </w:p>
          <w:p w:rsidR="34024589" w:rsidP="45336116" w:rsidRDefault="34024589" w14:paraId="501BB35C" w14:textId="1D322C8D">
            <w:pPr>
              <w:pStyle w:val="table"/>
              <w:keepNext w:val="1"/>
              <w:jc w:val="both"/>
              <w:rPr>
                <w:rFonts w:ascii="Arial" w:hAnsi="Arial" w:cs="Arial"/>
                <w:color w:val="000000" w:themeColor="text1" w:themeTint="FF" w:themeShade="FF"/>
                <w:sz w:val="22"/>
                <w:szCs w:val="22"/>
              </w:rPr>
            </w:pPr>
            <w:r w:rsidRPr="45336116" w:rsidR="45336116">
              <w:rPr>
                <w:rFonts w:ascii="Arial" w:hAnsi="Arial" w:cs="Arial"/>
                <w:i w:val="1"/>
                <w:iCs w:val="1"/>
                <w:sz w:val="22"/>
                <w:szCs w:val="22"/>
              </w:rPr>
              <w:t xml:space="preserve">In </w:t>
            </w:r>
            <w:r w:rsidRPr="45336116" w:rsidR="45336116">
              <w:rPr>
                <w:rFonts w:ascii="Arial" w:hAnsi="Arial" w:cs="Arial"/>
                <w:b w:val="1"/>
                <w:bCs w:val="1"/>
                <w:sz w:val="22"/>
                <w:szCs w:val="22"/>
                <w:u w:val="single"/>
              </w:rPr>
              <w:t>foster care</w:t>
            </w:r>
            <w:r w:rsidRPr="45336116" w:rsidR="45336116">
              <w:rPr>
                <w:rFonts w:ascii="Arial" w:hAnsi="Arial" w:cs="Arial"/>
                <w:sz w:val="22"/>
                <w:szCs w:val="22"/>
              </w:rPr>
              <w:t xml:space="preserve"> Heading into junior year of HS </w:t>
            </w:r>
            <w:r w:rsidRPr="45336116" w:rsidR="45336116">
              <w:rPr>
                <w:rFonts w:ascii="Arial" w:hAnsi="Arial" w:cs="Arial"/>
                <w:color w:val="000000" w:themeColor="text1" w:themeTint="FF" w:themeShade="FF"/>
                <w:sz w:val="22"/>
                <w:szCs w:val="22"/>
              </w:rPr>
              <w:t>(* Explanation: prefer</w:t>
            </w:r>
            <w:r w:rsidRPr="45336116" w:rsidR="45336116">
              <w:rPr>
                <w:rFonts w:ascii="Arial" w:hAnsi="Arial" w:cs="Arial"/>
                <w:i w:val="1"/>
                <w:iCs w:val="1"/>
                <w:color w:val="000000" w:themeColor="text1" w:themeTint="FF" w:themeShade="FF"/>
                <w:sz w:val="22"/>
                <w:szCs w:val="22"/>
              </w:rPr>
              <w:t xml:space="preserve">: “foster care” </w:t>
            </w:r>
            <w:r w:rsidRPr="45336116" w:rsidR="45336116">
              <w:rPr>
                <w:rFonts w:ascii="Arial" w:hAnsi="Arial" w:cs="Arial"/>
                <w:color w:val="000000" w:themeColor="text1" w:themeTint="FF" w:themeShade="FF"/>
                <w:sz w:val="22"/>
                <w:szCs w:val="22"/>
              </w:rPr>
              <w:t>over</w:t>
            </w:r>
            <w:r w:rsidRPr="45336116" w:rsidR="45336116">
              <w:rPr>
                <w:rFonts w:ascii="Arial" w:hAnsi="Arial" w:cs="Arial"/>
                <w:i w:val="1"/>
                <w:iCs w:val="1"/>
                <w:color w:val="000000" w:themeColor="text1" w:themeTint="FF" w:themeShade="FF"/>
                <w:sz w:val="22"/>
                <w:szCs w:val="22"/>
              </w:rPr>
              <w:t xml:space="preserve"> “in”.</w:t>
            </w:r>
            <w:r w:rsidRPr="45336116" w:rsidR="45336116">
              <w:rPr>
                <w:rFonts w:ascii="Arial" w:hAnsi="Arial" w:cs="Arial"/>
                <w:color w:val="000000" w:themeColor="text1" w:themeTint="FF" w:themeShade="FF"/>
                <w:sz w:val="22"/>
                <w:szCs w:val="22"/>
              </w:rPr>
              <w:t xml:space="preserve"> Always chose the more descriptive one</w:t>
            </w:r>
            <w:r w:rsidRPr="45336116" w:rsidR="45336116">
              <w:rPr>
                <w:rFonts w:ascii="Arial" w:hAnsi="Arial" w:cs="Arial"/>
                <w:i w:val="1"/>
                <w:iCs w:val="1"/>
                <w:color w:val="000000" w:themeColor="text1" w:themeTint="FF" w:themeShade="FF"/>
                <w:sz w:val="22"/>
                <w:szCs w:val="22"/>
              </w:rPr>
              <w:t>)</w:t>
            </w:r>
          </w:p>
        </w:tc>
      </w:tr>
      <w:tr w:rsidR="34024589" w:rsidTr="6C24E480" w14:paraId="10BFA57C">
        <w:trPr>
          <w:trHeight w:val="300"/>
        </w:trPr>
        <w:tc>
          <w:tcPr>
            <w:tcW w:w="10070" w:type="dxa"/>
            <w:tcMar/>
          </w:tcPr>
          <w:p w:rsidR="34024589" w:rsidP="34024589" w:rsidRDefault="34024589" w14:paraId="3320017E" w14:textId="34E1F0E5">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Negative Examples</w:t>
            </w:r>
          </w:p>
        </w:tc>
      </w:tr>
      <w:tr w:rsidR="34024589" w:rsidTr="6C24E480" w14:paraId="7B5F6B33">
        <w:trPr>
          <w:trHeight w:val="300"/>
        </w:trPr>
        <w:tc>
          <w:tcPr>
            <w:tcW w:w="10070" w:type="dxa"/>
            <w:tcMar/>
          </w:tcPr>
          <w:p w:rsidR="34024589" w:rsidP="6C24E480" w:rsidRDefault="34024589" w14:paraId="42C30F42" w14:textId="5EDBF402">
            <w:pPr>
              <w:pStyle w:val="table"/>
              <w:keepNext w:val="1"/>
              <w:jc w:val="both"/>
              <w:rPr>
                <w:rFonts w:ascii="Arial" w:hAnsi="Arial" w:cs="Arial"/>
                <w:i w:val="1"/>
                <w:iCs w:val="1"/>
                <w:color w:val="auto"/>
                <w:sz w:val="22"/>
                <w:szCs w:val="22"/>
              </w:rPr>
            </w:pPr>
            <w:r w:rsidRPr="6C24E480" w:rsidR="6C24E480">
              <w:rPr>
                <w:rFonts w:ascii="Arial" w:hAnsi="Arial" w:cs="Arial"/>
                <w:i w:val="1"/>
                <w:iCs w:val="1"/>
                <w:color w:val="auto"/>
                <w:sz w:val="22"/>
                <w:szCs w:val="22"/>
              </w:rPr>
              <w:t xml:space="preserve">&lt;LANGUAGE/&gt; is primary language used at home. </w:t>
            </w:r>
          </w:p>
          <w:p w:rsidR="34024589" w:rsidP="6C24E480" w:rsidRDefault="34024589" w14:paraId="3F3DC5B3" w14:textId="4B7691DD">
            <w:pPr>
              <w:pStyle w:val="table"/>
              <w:keepNext w:val="1"/>
              <w:jc w:val="both"/>
              <w:rPr>
                <w:rFonts w:ascii="Arial" w:hAnsi="Arial" w:cs="Arial"/>
                <w:i w:val="0"/>
                <w:iCs w:val="0"/>
                <w:color w:val="auto"/>
                <w:sz w:val="22"/>
                <w:szCs w:val="22"/>
              </w:rPr>
            </w:pPr>
            <w:r w:rsidRPr="6C24E480" w:rsidR="6C24E480">
              <w:rPr>
                <w:rFonts w:ascii="Arial" w:hAnsi="Arial" w:cs="Arial"/>
                <w:i w:val="0"/>
                <w:iCs w:val="0"/>
                <w:color w:val="auto"/>
                <w:sz w:val="22"/>
                <w:szCs w:val="22"/>
              </w:rPr>
              <w:t>&lt;NAME/&gt; has struggled with behavioral issues and ADHD and was in residential treatment in spring/summer &lt;YEAR/&gt;</w:t>
            </w:r>
          </w:p>
          <w:p w:rsidR="34024589" w:rsidP="45336116" w:rsidRDefault="34024589" w14:paraId="20D51F73" w14:textId="7231BDB6">
            <w:pPr>
              <w:pStyle w:val="table"/>
              <w:keepNext w:val="1"/>
              <w:jc w:val="both"/>
              <w:rPr>
                <w:rFonts w:ascii="Arial" w:hAnsi="Arial" w:cs="Arial"/>
                <w:i w:val="1"/>
                <w:iCs w:val="1"/>
                <w:color w:val="000000" w:themeColor="text1" w:themeTint="FF" w:themeShade="FF"/>
                <w:sz w:val="22"/>
                <w:szCs w:val="22"/>
              </w:rPr>
            </w:pPr>
            <w:r w:rsidRPr="45336116" w:rsidR="45336116">
              <w:rPr>
                <w:rFonts w:ascii="Arial" w:hAnsi="Arial" w:cs="Arial"/>
                <w:i w:val="1"/>
                <w:iCs w:val="1"/>
                <w:color w:val="auto"/>
                <w:sz w:val="22"/>
                <w:szCs w:val="22"/>
              </w:rPr>
              <w:t>Safety: Feels safe at home and at school.</w:t>
            </w:r>
            <w:r w:rsidRPr="45336116" w:rsidR="45336116">
              <w:rPr>
                <w:rFonts w:ascii="Arial" w:hAnsi="Arial" w:cs="Arial"/>
                <w:i w:val="1"/>
                <w:iCs w:val="1"/>
                <w:color w:val="000000" w:themeColor="text1" w:themeTint="FF" w:themeShade="FF"/>
                <w:sz w:val="22"/>
                <w:szCs w:val="22"/>
              </w:rPr>
              <w:t xml:space="preserve"> (</w:t>
            </w:r>
            <w:r w:rsidRPr="45336116" w:rsidR="45336116">
              <w:rPr>
                <w:rFonts w:ascii="Arial" w:hAnsi="Arial" w:cs="Arial"/>
                <w:color w:val="000000" w:themeColor="text1" w:themeTint="FF" w:themeShade="FF"/>
                <w:sz w:val="22"/>
                <w:szCs w:val="22"/>
              </w:rPr>
              <w:t>* Explanation: “At home” is not explicit enough for living status, unless a verb “live”</w:t>
            </w:r>
            <w:proofErr w:type="gramStart"/>
            <w:r w:rsidRPr="45336116" w:rsidR="45336116">
              <w:rPr>
                <w:rFonts w:ascii="Arial" w:hAnsi="Arial" w:cs="Arial"/>
                <w:color w:val="000000" w:themeColor="text1" w:themeTint="FF" w:themeShade="FF"/>
                <w:sz w:val="22"/>
                <w:szCs w:val="22"/>
              </w:rPr>
              <w:t>/”resides</w:t>
            </w:r>
            <w:proofErr w:type="gramEnd"/>
            <w:r w:rsidRPr="45336116" w:rsidR="45336116">
              <w:rPr>
                <w:rFonts w:ascii="Arial" w:hAnsi="Arial" w:cs="Arial"/>
                <w:color w:val="000000" w:themeColor="text1" w:themeTint="FF" w:themeShade="FF"/>
                <w:sz w:val="22"/>
                <w:szCs w:val="22"/>
              </w:rPr>
              <w:t>” presents</w:t>
            </w:r>
            <w:r w:rsidRPr="45336116" w:rsidR="45336116">
              <w:rPr>
                <w:rFonts w:ascii="Arial" w:hAnsi="Arial" w:cs="Arial"/>
                <w:i w:val="1"/>
                <w:iCs w:val="1"/>
                <w:color w:val="000000" w:themeColor="text1" w:themeTint="FF" w:themeShade="FF"/>
                <w:sz w:val="22"/>
                <w:szCs w:val="22"/>
              </w:rPr>
              <w:t>)</w:t>
            </w:r>
          </w:p>
          <w:p w:rsidR="34024589" w:rsidP="6C24E480" w:rsidRDefault="34024589" w14:paraId="0B2A5690" w14:textId="3B1467C9">
            <w:pPr>
              <w:pStyle w:val="table"/>
              <w:keepNext w:val="1"/>
              <w:jc w:val="both"/>
              <w:rPr>
                <w:rFonts w:ascii="Arial" w:hAnsi="Arial" w:cs="Arial"/>
                <w:i w:val="1"/>
                <w:iCs w:val="1"/>
                <w:color w:val="000000" w:themeColor="text1" w:themeTint="FF" w:themeShade="FF"/>
                <w:sz w:val="22"/>
                <w:szCs w:val="22"/>
              </w:rPr>
            </w:pPr>
            <w:r w:rsidRPr="6C24E480" w:rsidR="6C24E480">
              <w:rPr>
                <w:rFonts w:ascii="Arial" w:hAnsi="Arial" w:cs="Arial"/>
                <w:i w:val="0"/>
                <w:iCs w:val="0"/>
                <w:color w:val="auto"/>
                <w:sz w:val="22"/>
                <w:szCs w:val="22"/>
              </w:rPr>
              <w:t>dad in &lt;CITY/&gt; about 25% of the time</w:t>
            </w:r>
            <w:r w:rsidRPr="6C24E480" w:rsidR="6C24E480">
              <w:rPr>
                <w:rFonts w:ascii="Arial" w:hAnsi="Arial" w:cs="Arial"/>
                <w:i w:val="1"/>
                <w:iCs w:val="1"/>
                <w:color w:val="000000" w:themeColor="text1" w:themeTint="FF" w:themeShade="FF"/>
                <w:sz w:val="22"/>
                <w:szCs w:val="22"/>
              </w:rPr>
              <w:t xml:space="preserve"> (</w:t>
            </w:r>
            <w:r w:rsidRPr="6C24E480" w:rsidR="6C24E480">
              <w:rPr>
                <w:rFonts w:ascii="Arial" w:hAnsi="Arial" w:cs="Arial"/>
                <w:color w:val="000000" w:themeColor="text1" w:themeTint="FF" w:themeShade="FF"/>
                <w:sz w:val="22"/>
                <w:szCs w:val="22"/>
              </w:rPr>
              <w:t xml:space="preserve">* Explanation: </w:t>
            </w:r>
            <w:r w:rsidRPr="6C24E480" w:rsidR="6C24E480">
              <w:rPr>
                <w:rFonts w:ascii="Arial" w:hAnsi="Arial" w:cs="Arial"/>
                <w:i w:val="1"/>
                <w:iCs w:val="1"/>
                <w:color w:val="000000" w:themeColor="text1" w:themeTint="FF" w:themeShade="FF"/>
                <w:sz w:val="22"/>
                <w:szCs w:val="22"/>
              </w:rPr>
              <w:t>living arrangement is only about the patient)</w:t>
            </w:r>
          </w:p>
        </w:tc>
      </w:tr>
    </w:tbl>
    <w:p w:rsidR="000028A1" w:rsidP="6C24E480" w:rsidRDefault="000028A1" w14:paraId="1B388838" w14:textId="771660D7">
      <w:pPr>
        <w:pStyle w:val="Normal"/>
        <w:jc w:val="both"/>
      </w:pPr>
      <w:r>
        <w:drawing>
          <wp:inline wp14:editId="1378067A" wp14:anchorId="1DB0268F">
            <wp:extent cx="4572000" cy="695325"/>
            <wp:effectExtent l="0" t="0" r="0" b="0"/>
            <wp:docPr id="2132370462" name="" title=""/>
            <wp:cNvGraphicFramePr>
              <a:graphicFrameLocks noChangeAspect="1"/>
            </wp:cNvGraphicFramePr>
            <a:graphic>
              <a:graphicData uri="http://schemas.openxmlformats.org/drawingml/2006/picture">
                <pic:pic>
                  <pic:nvPicPr>
                    <pic:cNvPr id="0" name=""/>
                    <pic:cNvPicPr/>
                  </pic:nvPicPr>
                  <pic:blipFill>
                    <a:blip r:embed="R695c6a01b34b49b0">
                      <a:extLst>
                        <a:ext xmlns:a="http://schemas.openxmlformats.org/drawingml/2006/main" uri="{28A0092B-C50C-407E-A947-70E740481C1C}">
                          <a14:useLocalDpi val="0"/>
                        </a:ext>
                      </a:extLst>
                    </a:blip>
                    <a:stretch>
                      <a:fillRect/>
                    </a:stretch>
                  </pic:blipFill>
                  <pic:spPr>
                    <a:xfrm>
                      <a:off x="0" y="0"/>
                      <a:ext cx="4572000" cy="695325"/>
                    </a:xfrm>
                    <a:prstGeom prst="rect">
                      <a:avLst/>
                    </a:prstGeom>
                  </pic:spPr>
                </pic:pic>
              </a:graphicData>
            </a:graphic>
          </wp:inline>
        </w:drawing>
      </w:r>
    </w:p>
    <w:p w:rsidRPr="00ED2F19" w:rsidR="00A0721D" w:rsidP="45336116" w:rsidRDefault="0025195C" w14:paraId="5003D734" w14:textId="78358EEB">
      <w:pPr>
        <w:jc w:val="both"/>
        <w:rPr>
          <w:rFonts w:ascii="Arial" w:hAnsi="Arial" w:cs="Arial"/>
          <w:b w:val="1"/>
          <w:bCs w:val="1"/>
          <w:i w:val="1"/>
          <w:iCs w:val="1"/>
          <w:sz w:val="22"/>
          <w:szCs w:val="22"/>
        </w:rPr>
      </w:pPr>
      <w:r w:rsidRPr="45336116" w:rsidR="45336116">
        <w:rPr>
          <w:rFonts w:ascii="Arial" w:hAnsi="Arial" w:cs="Arial"/>
          <w:b w:val="1"/>
          <w:bCs w:val="1"/>
          <w:sz w:val="22"/>
          <w:szCs w:val="22"/>
        </w:rPr>
        <w:t>(</w:t>
      </w:r>
      <w:r w:rsidRPr="45336116" w:rsidR="45336116">
        <w:rPr>
          <w:rFonts w:ascii="Arial" w:hAnsi="Arial" w:cs="Arial"/>
          <w:b w:val="1"/>
          <w:bCs w:val="1"/>
          <w:sz w:val="22"/>
          <w:szCs w:val="22"/>
        </w:rPr>
        <w:t>2</w:t>
      </w:r>
      <w:r w:rsidRPr="45336116" w:rsidR="45336116">
        <w:rPr>
          <w:rFonts w:ascii="Arial" w:hAnsi="Arial" w:cs="Arial"/>
          <w:b w:val="1"/>
          <w:bCs w:val="1"/>
          <w:sz w:val="22"/>
          <w:szCs w:val="22"/>
        </w:rPr>
        <w:t>) Status</w:t>
      </w:r>
      <w:r w:rsidRPr="45336116" w:rsidR="45336116">
        <w:rPr>
          <w:rFonts w:ascii="Arial" w:hAnsi="Arial" w:cs="Arial"/>
          <w:b w:val="1"/>
          <w:bCs w:val="1"/>
          <w:sz w:val="22"/>
          <w:szCs w:val="22"/>
        </w:rPr>
        <w:t xml:space="preserve"> (required)</w:t>
      </w:r>
      <w:r w:rsidRPr="45336116" w:rsidR="45336116">
        <w:rPr>
          <w:rFonts w:ascii="Arial" w:hAnsi="Arial" w:cs="Arial"/>
          <w:b w:val="1"/>
          <w:bCs w:val="1"/>
          <w:sz w:val="22"/>
          <w:szCs w:val="22"/>
        </w:rPr>
        <w:t>:</w:t>
      </w:r>
      <w:r w:rsidRPr="45336116" w:rsidR="45336116">
        <w:rPr>
          <w:rFonts w:ascii="Arial" w:hAnsi="Arial" w:cs="Arial"/>
          <w:sz w:val="22"/>
          <w:szCs w:val="22"/>
        </w:rPr>
        <w:t xml:space="preserve"> </w:t>
      </w:r>
      <w:r w:rsidRPr="45336116" w:rsidR="45336116">
        <w:rPr>
          <w:rFonts w:ascii="Arial" w:hAnsi="Arial" w:cs="Arial"/>
          <w:i w:val="1"/>
          <w:iCs w:val="1"/>
          <w:sz w:val="22"/>
          <w:szCs w:val="22"/>
        </w:rPr>
        <w:t>S</w:t>
      </w:r>
      <w:r w:rsidRPr="45336116" w:rsidR="45336116">
        <w:rPr>
          <w:rFonts w:ascii="Arial" w:hAnsi="Arial" w:cs="Arial"/>
          <w:i w:val="1"/>
          <w:iCs w:val="1"/>
          <w:sz w:val="22"/>
          <w:szCs w:val="22"/>
        </w:rPr>
        <w:t>tatus</w:t>
      </w:r>
      <w:r w:rsidRPr="45336116" w:rsidR="45336116">
        <w:rPr>
          <w:rFonts w:ascii="Arial" w:hAnsi="Arial" w:cs="Arial"/>
          <w:sz w:val="22"/>
          <w:szCs w:val="22"/>
        </w:rPr>
        <w:t xml:space="preserve"> indicates whether the </w:t>
      </w:r>
      <w:r w:rsidRPr="45336116" w:rsidR="45336116">
        <w:rPr>
          <w:rFonts w:ascii="Arial" w:hAnsi="Arial" w:cs="Arial"/>
          <w:i w:val="1"/>
          <w:iCs w:val="1"/>
          <w:sz w:val="22"/>
          <w:szCs w:val="22"/>
        </w:rPr>
        <w:t>living status</w:t>
      </w:r>
      <w:r w:rsidRPr="45336116" w:rsidR="45336116">
        <w:rPr>
          <w:rFonts w:ascii="Arial" w:hAnsi="Arial" w:cs="Arial"/>
          <w:sz w:val="22"/>
          <w:szCs w:val="22"/>
        </w:rPr>
        <w:t xml:space="preserve"> event is </w:t>
      </w:r>
      <w:r w:rsidRPr="45336116" w:rsidR="45336116">
        <w:rPr>
          <w:rFonts w:ascii="Arial" w:hAnsi="Arial" w:cs="Arial"/>
          <w:i w:val="1"/>
          <w:iCs w:val="1"/>
          <w:sz w:val="22"/>
          <w:szCs w:val="22"/>
        </w:rPr>
        <w:t>current</w:t>
      </w:r>
      <w:r w:rsidRPr="45336116" w:rsidR="45336116">
        <w:rPr>
          <w:rFonts w:ascii="Arial" w:hAnsi="Arial" w:cs="Arial"/>
          <w:sz w:val="22"/>
          <w:szCs w:val="22"/>
        </w:rPr>
        <w:t xml:space="preserve">, </w:t>
      </w:r>
      <w:r w:rsidRPr="45336116" w:rsidR="45336116">
        <w:rPr>
          <w:rFonts w:ascii="Arial" w:hAnsi="Arial" w:cs="Arial"/>
          <w:i w:val="1"/>
          <w:iCs w:val="1"/>
          <w:sz w:val="22"/>
          <w:szCs w:val="22"/>
        </w:rPr>
        <w:t>past</w:t>
      </w:r>
      <w:r w:rsidRPr="45336116" w:rsidR="45336116">
        <w:rPr>
          <w:rFonts w:ascii="Arial" w:hAnsi="Arial" w:cs="Arial"/>
          <w:sz w:val="22"/>
          <w:szCs w:val="22"/>
        </w:rPr>
        <w:t xml:space="preserve">, or </w:t>
      </w:r>
      <w:r w:rsidRPr="45336116" w:rsidR="45336116">
        <w:rPr>
          <w:rFonts w:ascii="Arial" w:hAnsi="Arial" w:cs="Arial"/>
          <w:i w:val="1"/>
          <w:iCs w:val="1"/>
          <w:sz w:val="22"/>
          <w:szCs w:val="22"/>
        </w:rPr>
        <w:t>future</w:t>
      </w:r>
      <w:r w:rsidRPr="45336116" w:rsidR="45336116">
        <w:rPr>
          <w:rFonts w:ascii="Arial" w:hAnsi="Arial" w:cs="Arial"/>
          <w:sz w:val="22"/>
          <w:szCs w:val="22"/>
        </w:rPr>
        <w:t>.</w:t>
      </w:r>
      <w:r w:rsidRPr="45336116" w:rsidR="45336116">
        <w:rPr>
          <w:rFonts w:ascii="Arial" w:hAnsi="Arial" w:cs="Arial"/>
          <w:sz w:val="22"/>
          <w:szCs w:val="22"/>
        </w:rPr>
        <w:t xml:space="preserve">  </w:t>
      </w:r>
      <w:r w:rsidRPr="45336116" w:rsidR="45336116">
        <w:rPr>
          <w:rFonts w:ascii="Arial" w:hAnsi="Arial" w:cs="Arial"/>
          <w:b w:val="1"/>
          <w:bCs w:val="1"/>
          <w:i w:val="1"/>
          <w:iCs w:val="1"/>
          <w:sz w:val="22"/>
          <w:szCs w:val="22"/>
        </w:rPr>
        <w:t xml:space="preserve">Status </w:t>
      </w:r>
      <w:r w:rsidRPr="45336116" w:rsidR="45336116">
        <w:rPr>
          <w:rFonts w:ascii="Arial" w:hAnsi="Arial" w:cs="Arial"/>
          <w:b w:val="1"/>
          <w:bCs w:val="1"/>
          <w:i w:val="1"/>
          <w:iCs w:val="1"/>
          <w:sz w:val="22"/>
          <w:szCs w:val="22"/>
        </w:rPr>
        <w:t xml:space="preserve">annotation consists of assigning a label to living status trigger. </w:t>
      </w:r>
      <w:r w:rsidRPr="45336116" w:rsidR="45336116">
        <w:rPr>
          <w:rFonts w:ascii="Arial" w:hAnsi="Arial" w:cs="Arial"/>
          <w:b w:val="1"/>
          <w:bCs w:val="1"/>
          <w:sz w:val="22"/>
          <w:szCs w:val="22"/>
        </w:rPr>
        <w:t>The</w:t>
      </w:r>
      <w:r w:rsidRPr="45336116" w:rsidR="45336116">
        <w:rPr>
          <w:rFonts w:ascii="Arial" w:hAnsi="Arial" w:cs="Arial"/>
          <w:b w:val="1"/>
          <w:bCs w:val="1"/>
          <w:i w:val="1"/>
          <w:iCs w:val="1"/>
          <w:sz w:val="22"/>
          <w:szCs w:val="22"/>
        </w:rPr>
        <w:t xml:space="preserve"> Status</w:t>
      </w:r>
      <w:r w:rsidRPr="45336116" w:rsidR="45336116">
        <w:rPr>
          <w:rFonts w:ascii="Arial" w:hAnsi="Arial" w:cs="Arial"/>
          <w:b w:val="1"/>
          <w:bCs w:val="1"/>
          <w:sz w:val="22"/>
          <w:szCs w:val="22"/>
        </w:rPr>
        <w:t xml:space="preserve"> span should be the same as the </w:t>
      </w:r>
      <w:r w:rsidRPr="45336116" w:rsidR="45336116">
        <w:rPr>
          <w:rFonts w:ascii="Arial" w:hAnsi="Arial" w:cs="Arial"/>
          <w:b w:val="1"/>
          <w:bCs w:val="1"/>
          <w:i w:val="1"/>
          <w:iCs w:val="1"/>
          <w:sz w:val="22"/>
          <w:szCs w:val="22"/>
        </w:rPr>
        <w:t xml:space="preserve">Trigger </w:t>
      </w:r>
      <w:r w:rsidRPr="45336116" w:rsidR="45336116">
        <w:rPr>
          <w:rFonts w:ascii="Arial" w:hAnsi="Arial" w:cs="Arial"/>
          <w:b w:val="1"/>
          <w:bCs w:val="1"/>
          <w:sz w:val="22"/>
          <w:szCs w:val="22"/>
        </w:rPr>
        <w:t>span</w:t>
      </w:r>
      <w:r w:rsidRPr="45336116" w:rsidR="45336116">
        <w:rPr>
          <w:rFonts w:ascii="Arial" w:hAnsi="Arial" w:cs="Arial"/>
          <w:b w:val="1"/>
          <w:bCs w:val="1"/>
          <w:i w:val="1"/>
          <w:iCs w:val="1"/>
          <w:sz w:val="22"/>
          <w:szCs w:val="22"/>
        </w:rPr>
        <w:t>.</w:t>
      </w:r>
    </w:p>
    <w:p w:rsidRPr="00A0721D" w:rsidR="006C0566" w:rsidP="00A0721D" w:rsidRDefault="006C0566" w14:paraId="66BF3E75" w14:textId="1FC47D5E">
      <w:pPr>
        <w:jc w:val="both"/>
        <w:rPr>
          <w:rFonts w:ascii="Arial" w:hAnsi="Arial" w:cs="Arial"/>
          <w:sz w:val="22"/>
          <w:szCs w:val="22"/>
        </w:rPr>
      </w:pPr>
      <w:r w:rsidRPr="45336116" w:rsidR="45336116">
        <w:rPr>
          <w:rFonts w:ascii="Arial" w:hAnsi="Arial" w:cs="Arial"/>
          <w:b w:val="1"/>
          <w:bCs w:val="1"/>
          <w:sz w:val="22"/>
          <w:szCs w:val="22"/>
        </w:rPr>
        <w:t>Table</w:t>
      </w:r>
      <w:r w:rsidRPr="45336116" w:rsidR="45336116">
        <w:rPr>
          <w:rFonts w:ascii="Arial" w:hAnsi="Arial" w:cs="Arial"/>
          <w:b w:val="1"/>
          <w:bCs w:val="1"/>
          <w:sz w:val="22"/>
          <w:szCs w:val="22"/>
        </w:rPr>
        <w:t xml:space="preserve"> </w:t>
      </w:r>
      <w:r w:rsidRPr="45336116" w:rsidR="45336116">
        <w:rPr>
          <w:rFonts w:ascii="Arial" w:hAnsi="Arial" w:cs="Arial"/>
          <w:b w:val="1"/>
          <w:bCs w:val="1"/>
          <w:sz w:val="22"/>
          <w:szCs w:val="22"/>
        </w:rPr>
        <w:t>4</w:t>
      </w:r>
      <w:r w:rsidRPr="45336116" w:rsidR="45336116">
        <w:rPr>
          <w:rFonts w:ascii="Arial" w:hAnsi="Arial" w:cs="Arial"/>
          <w:b w:val="1"/>
          <w:bCs w:val="1"/>
          <w:sz w:val="22"/>
          <w:szCs w:val="22"/>
        </w:rPr>
        <w:t>.</w:t>
      </w:r>
      <w:r w:rsidRPr="45336116" w:rsidR="45336116">
        <w:rPr>
          <w:rFonts w:ascii="Arial" w:hAnsi="Arial" w:cs="Arial"/>
          <w:sz w:val="22"/>
          <w:szCs w:val="22"/>
        </w:rPr>
        <w:t xml:space="preserve"> </w:t>
      </w:r>
      <w:r w:rsidRPr="45336116" w:rsidR="45336116">
        <w:rPr>
          <w:rFonts w:ascii="Arial" w:hAnsi="Arial" w:cs="Arial"/>
          <w:sz w:val="22"/>
          <w:szCs w:val="22"/>
        </w:rPr>
        <w:t xml:space="preserve">Living </w:t>
      </w:r>
      <w:r w:rsidRPr="45336116" w:rsidR="45336116">
        <w:rPr>
          <w:rFonts w:ascii="Arial" w:hAnsi="Arial" w:cs="Arial"/>
          <w:sz w:val="22"/>
          <w:szCs w:val="22"/>
        </w:rPr>
        <w:t>status</w:t>
      </w:r>
      <w:r w:rsidRPr="45336116" w:rsidR="45336116">
        <w:rPr>
          <w:rFonts w:ascii="Arial" w:hAnsi="Arial" w:cs="Arial"/>
          <w:sz w:val="22"/>
          <w:szCs w:val="22"/>
        </w:rPr>
        <w:t xml:space="preserve"> - status</w:t>
      </w:r>
      <w:r w:rsidRPr="45336116" w:rsidR="45336116">
        <w:rPr>
          <w:rFonts w:ascii="Arial" w:hAnsi="Arial" w:cs="Arial"/>
          <w:sz w:val="22"/>
          <w:szCs w:val="22"/>
        </w:rPr>
        <w:t xml:space="preserve">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t>
      </w:r>
      <w:r w:rsidRPr="45336116" w:rsidR="45336116">
        <w:rPr>
          <w:rFonts w:ascii="Arial" w:hAnsi="Arial" w:cs="Arial"/>
          <w:sz w:val="22"/>
          <w:szCs w:val="22"/>
        </w:rPr>
        <w:t xml:space="preserve">words indicate the identified </w:t>
      </w:r>
      <w:r w:rsidRPr="45336116" w:rsidR="45336116">
        <w:rPr>
          <w:rFonts w:ascii="Arial" w:hAnsi="Arial" w:cs="Arial"/>
          <w:sz w:val="22"/>
          <w:szCs w:val="22"/>
        </w:rPr>
        <w:t xml:space="preserve">trigger </w:t>
      </w:r>
      <w:r w:rsidRPr="45336116" w:rsidR="45336116">
        <w:rPr>
          <w:rFonts w:ascii="Arial" w:hAnsi="Arial" w:cs="Arial"/>
          <w:sz w:val="22"/>
          <w:szCs w:val="22"/>
        </w:rPr>
        <w:t>span</w:t>
      </w:r>
      <w:r w:rsidRPr="45336116" w:rsidR="45336116">
        <w:rPr>
          <w:rFonts w:ascii="Arial" w:hAnsi="Arial" w:cs="Arial"/>
          <w:sz w:val="22"/>
          <w:szCs w:val="22"/>
        </w:rPr>
        <w:t>.</w:t>
      </w:r>
    </w:p>
    <w:tbl>
      <w:tblPr>
        <w:tblStyle w:val="TableGrid"/>
        <w:tblW w:w="5000" w:type="pct"/>
        <w:tblLook w:val="04A0" w:firstRow="1" w:lastRow="0" w:firstColumn="1" w:lastColumn="0" w:noHBand="0" w:noVBand="1"/>
      </w:tblPr>
      <w:tblGrid>
        <w:gridCol w:w="2409"/>
        <w:gridCol w:w="7661"/>
      </w:tblGrid>
      <w:tr w:rsidRPr="00B15B2A" w:rsidR="00CB73BD" w:rsidTr="45336116" w14:paraId="05678A5E" w14:textId="77777777">
        <w:tc>
          <w:tcPr>
            <w:tcW w:w="1196" w:type="pct"/>
            <w:tcMar/>
          </w:tcPr>
          <w:p w:rsidRPr="00B15B2A" w:rsidR="006C0566" w:rsidP="00B15B2A" w:rsidRDefault="00D6360F" w14:paraId="51CBF468" w14:textId="384790BF">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Status label</w:t>
            </w:r>
          </w:p>
        </w:tc>
        <w:tc>
          <w:tcPr>
            <w:tcW w:w="3804" w:type="pct"/>
            <w:tcMar/>
          </w:tcPr>
          <w:p w:rsidRPr="00B15B2A" w:rsidR="006C0566" w:rsidP="00B15B2A" w:rsidRDefault="006C0566" w14:paraId="186C14D2"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B15B2A" w:rsidR="00CB73BD" w:rsidTr="45336116" w14:paraId="7A5C18EA" w14:textId="77777777">
        <w:tc>
          <w:tcPr>
            <w:tcW w:w="1196" w:type="pct"/>
            <w:tcMar/>
          </w:tcPr>
          <w:p w:rsidRPr="00B15B2A" w:rsidR="006C0566" w:rsidP="00B15B2A" w:rsidRDefault="006C0566" w14:paraId="7033F5F6" w14:textId="77777777">
            <w:pPr>
              <w:pStyle w:val="table"/>
              <w:keepNext w:val="1"/>
              <w:jc w:val="both"/>
              <w:rPr>
                <w:rFonts w:ascii="Arial" w:hAnsi="Arial" w:cs="Arial"/>
                <w:sz w:val="22"/>
                <w:szCs w:val="22"/>
              </w:rPr>
            </w:pPr>
            <w:r w:rsidRPr="45336116" w:rsidR="45336116">
              <w:rPr>
                <w:rFonts w:ascii="Arial" w:hAnsi="Arial" w:cs="Arial"/>
                <w:sz w:val="22"/>
                <w:szCs w:val="22"/>
              </w:rPr>
              <w:t>current</w:t>
            </w:r>
          </w:p>
        </w:tc>
        <w:tc>
          <w:tcPr>
            <w:tcW w:w="3804" w:type="pct"/>
            <w:tcMar/>
          </w:tcPr>
          <w:p w:rsidR="0061747D" w:rsidP="00B15B2A" w:rsidRDefault="0061747D" w14:paraId="091E4AA4"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sz w:val="22"/>
                <w:szCs w:val="22"/>
                <w:u w:val="none"/>
              </w:rPr>
              <w:t xml:space="preserve">currently </w:t>
            </w:r>
            <w:r w:rsidRPr="45336116" w:rsidR="45336116">
              <w:rPr>
                <w:rStyle w:val="spanChar"/>
                <w:rFonts w:ascii="Arial" w:hAnsi="Arial" w:cs="Arial"/>
                <w:sz w:val="22"/>
                <w:szCs w:val="22"/>
                <w:u w:val="single"/>
              </w:rPr>
              <w:t>l</w:t>
            </w:r>
            <w:r w:rsidRPr="45336116" w:rsidR="45336116">
              <w:rPr>
                <w:rStyle w:val="spanChar"/>
                <w:rFonts w:ascii="Arial" w:hAnsi="Arial" w:cs="Arial"/>
                <w:sz w:val="22"/>
                <w:szCs w:val="22"/>
              </w:rPr>
              <w:t>ives</w:t>
            </w:r>
            <w:r w:rsidRPr="45336116" w:rsidR="45336116">
              <w:rPr>
                <w:rFonts w:ascii="Arial" w:hAnsi="Arial" w:cs="Arial"/>
                <w:sz w:val="22"/>
                <w:szCs w:val="22"/>
              </w:rPr>
              <w:t xml:space="preserve"> at home with his parents.</w:t>
            </w:r>
          </w:p>
          <w:p w:rsidRPr="00B15B2A" w:rsidR="0027764E" w:rsidP="00B15B2A" w:rsidRDefault="0027764E" w14:paraId="13A6A030" w14:textId="73819CA8">
            <w:pPr>
              <w:pStyle w:val="table"/>
              <w:keepNext w:val="1"/>
              <w:jc w:val="both"/>
              <w:rPr>
                <w:rFonts w:ascii="Arial" w:hAnsi="Arial" w:cs="Arial"/>
                <w:sz w:val="22"/>
                <w:szCs w:val="22"/>
              </w:rPr>
            </w:pPr>
            <w:r w:rsidRPr="45336116" w:rsidR="45336116">
              <w:rPr>
                <w:rFonts w:ascii="Arial" w:hAnsi="Arial" w:cs="Arial"/>
                <w:sz w:val="22"/>
                <w:szCs w:val="22"/>
              </w:rPr>
              <w:t xml:space="preserve">Social History: </w:t>
            </w:r>
            <w:r w:rsidRPr="45336116" w:rsidR="45336116">
              <w:rPr>
                <w:rFonts w:ascii="Arial" w:hAnsi="Arial" w:cs="Arial"/>
                <w:b w:val="1"/>
                <w:bCs w:val="1"/>
                <w:sz w:val="22"/>
                <w:szCs w:val="22"/>
                <w:u w:val="single"/>
              </w:rPr>
              <w:t>Living</w:t>
            </w:r>
            <w:r w:rsidRPr="45336116" w:rsidR="45336116">
              <w:rPr>
                <w:rFonts w:ascii="Arial" w:hAnsi="Arial" w:cs="Arial"/>
                <w:sz w:val="22"/>
                <w:szCs w:val="22"/>
              </w:rPr>
              <w:t xml:space="preserve"> situation prior to admit</w:t>
            </w:r>
            <w:r w:rsidRPr="45336116" w:rsidR="45336116">
              <w:rPr>
                <w:rFonts w:ascii="Arial" w:hAnsi="Arial" w:cs="Arial"/>
                <w:sz w:val="22"/>
                <w:szCs w:val="22"/>
              </w:rPr>
              <w:t>, … (</w:t>
            </w:r>
            <w:r w:rsidRPr="45336116" w:rsidR="45336116">
              <w:rPr>
                <w:rFonts w:ascii="Arial" w:hAnsi="Arial" w:cs="Arial"/>
                <w:sz w:val="22"/>
                <w:szCs w:val="22"/>
              </w:rPr>
              <w:t>Otherwise mentioned, “prior to admission” is by default current</w:t>
            </w:r>
            <w:r w:rsidRPr="45336116" w:rsidR="45336116">
              <w:rPr>
                <w:rFonts w:ascii="Arial" w:hAnsi="Arial" w:cs="Arial"/>
                <w:sz w:val="22"/>
                <w:szCs w:val="22"/>
              </w:rPr>
              <w:t>)</w:t>
            </w:r>
            <w:r w:rsidRPr="45336116" w:rsidR="45336116">
              <w:rPr>
                <w:rFonts w:ascii="Arial" w:hAnsi="Arial" w:cs="Arial"/>
                <w:sz w:val="22"/>
                <w:szCs w:val="22"/>
              </w:rPr>
              <w:t>.</w:t>
            </w:r>
          </w:p>
        </w:tc>
      </w:tr>
      <w:tr w:rsidRPr="00B15B2A" w:rsidR="006C0566" w:rsidTr="45336116" w14:paraId="4DA4E3B5" w14:textId="77777777">
        <w:tc>
          <w:tcPr>
            <w:tcW w:w="1196" w:type="pct"/>
            <w:tcMar/>
          </w:tcPr>
          <w:p w:rsidRPr="00B15B2A" w:rsidR="006C0566" w:rsidP="00B15B2A" w:rsidRDefault="006C0566" w14:paraId="3A34D426" w14:textId="77777777">
            <w:pPr>
              <w:pStyle w:val="table"/>
              <w:keepNext w:val="1"/>
              <w:jc w:val="both"/>
              <w:rPr>
                <w:rFonts w:ascii="Arial" w:hAnsi="Arial" w:cs="Arial"/>
                <w:sz w:val="22"/>
                <w:szCs w:val="22"/>
              </w:rPr>
            </w:pPr>
            <w:r w:rsidRPr="45336116" w:rsidR="45336116">
              <w:rPr>
                <w:rFonts w:ascii="Arial" w:hAnsi="Arial" w:cs="Arial"/>
                <w:sz w:val="22"/>
                <w:szCs w:val="22"/>
              </w:rPr>
              <w:t>past</w:t>
            </w:r>
          </w:p>
        </w:tc>
        <w:tc>
          <w:tcPr>
            <w:tcW w:w="3804" w:type="pct"/>
            <w:tcMar/>
          </w:tcPr>
          <w:p w:rsidRPr="00B15B2A" w:rsidR="00F17018" w:rsidP="00B15B2A" w:rsidRDefault="00B25FA4" w14:paraId="7F2871DB" w14:textId="02DF4A9B">
            <w:pPr>
              <w:pStyle w:val="table"/>
              <w:keepNext w:val="1"/>
              <w:jc w:val="both"/>
              <w:rPr>
                <w:rFonts w:ascii="Arial" w:hAnsi="Arial" w:cs="Arial"/>
                <w:sz w:val="22"/>
                <w:szCs w:val="22"/>
              </w:rPr>
            </w:pPr>
            <w:r w:rsidRPr="45336116" w:rsidR="45336116">
              <w:rPr>
                <w:rFonts w:ascii="Arial" w:hAnsi="Arial" w:cs="Arial"/>
                <w:sz w:val="22"/>
                <w:szCs w:val="22"/>
              </w:rPr>
              <w:t xml:space="preserve">She </w:t>
            </w:r>
            <w:r w:rsidRPr="45336116" w:rsidR="45336116">
              <w:rPr>
                <w:rStyle w:val="spanChar"/>
                <w:rFonts w:ascii="Arial" w:hAnsi="Arial" w:cs="Arial"/>
                <w:sz w:val="22"/>
                <w:szCs w:val="22"/>
              </w:rPr>
              <w:t>was living</w:t>
            </w:r>
            <w:r w:rsidRPr="45336116" w:rsidR="45336116">
              <w:rPr>
                <w:rFonts w:ascii="Arial" w:hAnsi="Arial" w:cs="Arial"/>
                <w:sz w:val="22"/>
                <w:szCs w:val="22"/>
              </w:rPr>
              <w:t xml:space="preserve"> with her parents…</w:t>
            </w:r>
          </w:p>
        </w:tc>
      </w:tr>
      <w:tr w:rsidRPr="00B15B2A" w:rsidR="00A637F9" w:rsidTr="45336116" w14:paraId="1C958A37" w14:textId="77777777">
        <w:tc>
          <w:tcPr>
            <w:tcW w:w="1196" w:type="pct"/>
            <w:tcMar/>
          </w:tcPr>
          <w:p w:rsidRPr="00B15B2A" w:rsidR="00A637F9" w:rsidP="00B15B2A" w:rsidRDefault="00A637F9" w14:paraId="2D623A26" w14:textId="1DB22F90">
            <w:pPr>
              <w:pStyle w:val="table"/>
              <w:jc w:val="both"/>
              <w:rPr>
                <w:rFonts w:ascii="Arial" w:hAnsi="Arial" w:cs="Arial"/>
                <w:sz w:val="22"/>
                <w:szCs w:val="22"/>
              </w:rPr>
            </w:pPr>
            <w:r w:rsidRPr="45336116" w:rsidR="45336116">
              <w:rPr>
                <w:rFonts w:ascii="Arial" w:hAnsi="Arial" w:cs="Arial"/>
                <w:sz w:val="22"/>
                <w:szCs w:val="22"/>
              </w:rPr>
              <w:t>future</w:t>
            </w:r>
          </w:p>
        </w:tc>
        <w:tc>
          <w:tcPr>
            <w:tcW w:w="3804" w:type="pct"/>
            <w:tcMar/>
          </w:tcPr>
          <w:p w:rsidRPr="00B15B2A" w:rsidR="00A637F9" w:rsidP="00B15B2A" w:rsidRDefault="00A637F9" w14:paraId="2C5D9122" w14:textId="57D75A30">
            <w:pPr>
              <w:pStyle w:val="table"/>
              <w:jc w:val="both"/>
              <w:rPr>
                <w:rFonts w:ascii="Arial" w:hAnsi="Arial" w:cs="Arial"/>
                <w:sz w:val="22"/>
                <w:szCs w:val="22"/>
              </w:rPr>
            </w:pPr>
            <w:r w:rsidRPr="45336116" w:rsidR="45336116">
              <w:rPr>
                <w:rFonts w:ascii="Arial" w:hAnsi="Arial" w:cs="Arial"/>
                <w:sz w:val="22"/>
                <w:szCs w:val="22"/>
              </w:rPr>
              <w:t xml:space="preserve">She </w:t>
            </w:r>
            <w:r w:rsidRPr="45336116" w:rsidR="45336116">
              <w:rPr>
                <w:rStyle w:val="spanChar"/>
                <w:rFonts w:ascii="Arial" w:hAnsi="Arial" w:cs="Arial"/>
                <w:sz w:val="22"/>
                <w:szCs w:val="22"/>
              </w:rPr>
              <w:t>will be moving</w:t>
            </w:r>
            <w:r w:rsidRPr="45336116" w:rsidR="45336116">
              <w:rPr>
                <w:rFonts w:ascii="Arial" w:hAnsi="Arial" w:cs="Arial"/>
                <w:sz w:val="22"/>
                <w:szCs w:val="22"/>
              </w:rPr>
              <w:t xml:space="preserve"> in with her parents for the summer.</w:t>
            </w:r>
          </w:p>
        </w:tc>
      </w:tr>
    </w:tbl>
    <w:p w:rsidR="000251AE" w:rsidP="00B15B2A" w:rsidRDefault="000251AE" w14:paraId="11002C56" w14:textId="3BCD6813">
      <w:pPr>
        <w:jc w:val="both"/>
        <w:rPr>
          <w:rFonts w:ascii="Arial" w:hAnsi="Arial" w:cs="Arial"/>
          <w:sz w:val="22"/>
          <w:szCs w:val="22"/>
        </w:rPr>
      </w:pPr>
    </w:p>
    <w:p w:rsidRPr="00B15B2A" w:rsidR="0046738D" w:rsidP="00B15B2A" w:rsidRDefault="0046738D" w14:paraId="2C7D7765" w14:textId="4ADAF741">
      <w:pPr>
        <w:jc w:val="both"/>
        <w:rPr>
          <w:rFonts w:ascii="Arial" w:hAnsi="Arial" w:cs="Arial"/>
          <w:sz w:val="22"/>
          <w:szCs w:val="22"/>
        </w:rPr>
      </w:pPr>
      <w:r w:rsidRPr="45336116" w:rsidR="45336116">
        <w:rPr>
          <w:rFonts w:ascii="Arial" w:hAnsi="Arial" w:cs="Arial"/>
          <w:b w:val="1"/>
          <w:bCs w:val="1"/>
          <w:sz w:val="22"/>
          <w:szCs w:val="22"/>
        </w:rPr>
        <w:t>(3) Type</w:t>
      </w:r>
      <w:r w:rsidRPr="45336116" w:rsidR="45336116">
        <w:rPr>
          <w:rFonts w:ascii="Arial" w:hAnsi="Arial" w:cs="Arial"/>
          <w:b w:val="1"/>
          <w:bCs w:val="1"/>
          <w:sz w:val="22"/>
          <w:szCs w:val="22"/>
        </w:rPr>
        <w:t xml:space="preserve">: </w:t>
      </w:r>
      <w:r w:rsidRPr="45336116" w:rsidR="45336116">
        <w:rPr>
          <w:rFonts w:ascii="Arial" w:hAnsi="Arial" w:cs="Arial"/>
          <w:i w:val="1"/>
          <w:iCs w:val="1"/>
          <w:sz w:val="22"/>
          <w:szCs w:val="22"/>
        </w:rPr>
        <w:t>Type</w:t>
      </w:r>
      <w:r w:rsidRPr="45336116" w:rsidR="45336116">
        <w:rPr>
          <w:rFonts w:ascii="Arial" w:hAnsi="Arial" w:cs="Arial"/>
          <w:sz w:val="22"/>
          <w:szCs w:val="22"/>
        </w:rPr>
        <w:t xml:space="preserve"> annotation consists of a span selection and a label (</w:t>
      </w:r>
      <w:r w:rsidRPr="45336116" w:rsidR="45336116">
        <w:rPr>
          <w:rFonts w:ascii="Arial" w:hAnsi="Arial" w:cs="Arial"/>
          <w:sz w:val="22"/>
          <w:szCs w:val="22"/>
        </w:rPr>
        <w:t>with both parents, with single parent, with other relatives, with foster family, with strangers</w:t>
      </w:r>
      <w:r w:rsidRPr="45336116" w:rsidR="45336116">
        <w:rPr>
          <w:rFonts w:ascii="Arial" w:hAnsi="Arial" w:cs="Arial"/>
          <w:i w:val="1"/>
          <w:iCs w:val="1"/>
          <w:sz w:val="22"/>
          <w:szCs w:val="22"/>
        </w:rPr>
        <w:t>)</w:t>
      </w:r>
      <w:r w:rsidRPr="45336116" w:rsidR="45336116">
        <w:rPr>
          <w:rFonts w:ascii="Arial" w:hAnsi="Arial" w:cs="Arial"/>
          <w:sz w:val="22"/>
          <w:szCs w:val="22"/>
        </w:rPr>
        <w:t xml:space="preserve">. </w:t>
      </w:r>
    </w:p>
    <w:p w:rsidRPr="00A0041E" w:rsidR="0063742A" w:rsidP="00A0041E" w:rsidRDefault="0046738D" w14:paraId="32F6D708" w14:textId="74637332">
      <w:pPr>
        <w:pStyle w:val="Caption"/>
        <w:keepNext w:val="1"/>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5</w:t>
      </w:r>
      <w:r w:rsidRPr="45336116" w:rsidR="45336116">
        <w:rPr>
          <w:rFonts w:ascii="Arial" w:hAnsi="Arial" w:cs="Arial"/>
          <w:sz w:val="22"/>
          <w:szCs w:val="22"/>
        </w:rPr>
        <w:t xml:space="preserve">. Living status - type.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identified span.</w:t>
      </w:r>
    </w:p>
    <w:tbl>
      <w:tblPr>
        <w:tblStyle w:val="TableGrid"/>
        <w:tblW w:w="9576" w:type="dxa"/>
        <w:tblLook w:val="04A0" w:firstRow="1" w:lastRow="0" w:firstColumn="1" w:lastColumn="0" w:noHBand="0" w:noVBand="1"/>
      </w:tblPr>
      <w:tblGrid>
        <w:gridCol w:w="2988"/>
        <w:gridCol w:w="6588"/>
      </w:tblGrid>
      <w:tr w:rsidRPr="00B15B2A" w:rsidR="0046738D" w:rsidTr="6C24E480" w14:paraId="46E2AF36" w14:textId="77777777">
        <w:tc>
          <w:tcPr>
            <w:tcW w:w="2988" w:type="dxa"/>
            <w:tcMar/>
          </w:tcPr>
          <w:p w:rsidRPr="00B15B2A" w:rsidR="0046738D" w:rsidP="00B15B2A" w:rsidRDefault="0046738D" w14:paraId="73115996"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Type label</w:t>
            </w:r>
          </w:p>
        </w:tc>
        <w:tc>
          <w:tcPr>
            <w:tcW w:w="6588" w:type="dxa"/>
            <w:tcMar/>
          </w:tcPr>
          <w:p w:rsidRPr="00B15B2A" w:rsidR="0046738D" w:rsidP="00B15B2A" w:rsidRDefault="0046738D" w14:paraId="7BA6BE62"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B15B2A" w:rsidR="0046738D" w:rsidTr="6C24E480" w14:paraId="6352F11C" w14:textId="77777777">
        <w:tc>
          <w:tcPr>
            <w:tcW w:w="2988" w:type="dxa"/>
            <w:tcMar/>
          </w:tcPr>
          <w:p w:rsidRPr="00B15B2A" w:rsidR="0046738D" w:rsidP="00B15B2A" w:rsidRDefault="0022439C" w14:paraId="01687CF8" w14:textId="5FEA1782">
            <w:pPr>
              <w:pStyle w:val="table"/>
              <w:keepNext w:val="1"/>
              <w:jc w:val="both"/>
              <w:rPr>
                <w:rFonts w:ascii="Arial" w:hAnsi="Arial" w:cs="Arial"/>
                <w:sz w:val="22"/>
                <w:szCs w:val="22"/>
              </w:rPr>
            </w:pPr>
            <w:r w:rsidRPr="45336116" w:rsidR="45336116">
              <w:rPr>
                <w:rFonts w:ascii="Arial" w:hAnsi="Arial" w:cs="Arial"/>
                <w:sz w:val="22"/>
                <w:szCs w:val="22"/>
              </w:rPr>
              <w:t xml:space="preserve">with </w:t>
            </w:r>
            <w:r w:rsidRPr="45336116" w:rsidR="45336116">
              <w:rPr>
                <w:rFonts w:ascii="Arial" w:hAnsi="Arial" w:cs="Arial"/>
                <w:sz w:val="22"/>
                <w:szCs w:val="22"/>
              </w:rPr>
              <w:t>both parents</w:t>
            </w:r>
          </w:p>
        </w:tc>
        <w:tc>
          <w:tcPr>
            <w:tcW w:w="6588" w:type="dxa"/>
            <w:tcMar/>
          </w:tcPr>
          <w:p w:rsidR="0046738D" w:rsidP="00B15B2A" w:rsidRDefault="00AE6F0C" w14:paraId="56204700"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sz w:val="22"/>
                <w:szCs w:val="22"/>
                <w:u w:val="none"/>
              </w:rPr>
              <w:t>currently lives</w:t>
            </w:r>
            <w:r w:rsidRPr="45336116" w:rsidR="45336116">
              <w:rPr>
                <w:rFonts w:ascii="Arial" w:hAnsi="Arial" w:cs="Arial"/>
                <w:sz w:val="22"/>
                <w:szCs w:val="22"/>
              </w:rPr>
              <w:t xml:space="preserve"> at home with </w:t>
            </w:r>
            <w:r w:rsidRPr="45336116" w:rsidR="45336116">
              <w:rPr>
                <w:rFonts w:ascii="Arial" w:hAnsi="Arial" w:cs="Arial"/>
                <w:sz w:val="22"/>
                <w:szCs w:val="22"/>
              </w:rPr>
              <w:t>his</w:t>
            </w:r>
            <w:r w:rsidRPr="45336116" w:rsidR="45336116">
              <w:rPr>
                <w:rFonts w:ascii="Arial" w:hAnsi="Arial" w:cs="Arial"/>
                <w:b w:val="1"/>
                <w:bCs w:val="1"/>
                <w:sz w:val="22"/>
                <w:szCs w:val="22"/>
                <w:u w:val="single"/>
              </w:rPr>
              <w:t xml:space="preserve"> parents</w:t>
            </w:r>
            <w:r w:rsidRPr="45336116" w:rsidR="45336116">
              <w:rPr>
                <w:rFonts w:ascii="Arial" w:hAnsi="Arial" w:cs="Arial"/>
                <w:sz w:val="22"/>
                <w:szCs w:val="22"/>
              </w:rPr>
              <w:t>.</w:t>
            </w:r>
          </w:p>
          <w:p w:rsidRPr="00B15B2A" w:rsidR="008C7A4D" w:rsidP="00B15B2A" w:rsidRDefault="008C7A4D" w14:paraId="237890AD" w14:textId="23871830">
            <w:pPr>
              <w:pStyle w:val="table"/>
              <w:keepNext w:val="1"/>
              <w:jc w:val="both"/>
              <w:rPr>
                <w:rFonts w:ascii="Arial" w:hAnsi="Arial" w:cs="Arial"/>
                <w:sz w:val="22"/>
                <w:szCs w:val="22"/>
              </w:rPr>
            </w:pPr>
            <w:r w:rsidRPr="6C24E480" w:rsidR="6C24E480">
              <w:rPr>
                <w:rFonts w:ascii="Arial" w:hAnsi="Arial" w:cs="Arial"/>
                <w:b w:val="1"/>
                <w:bCs w:val="1"/>
                <w:sz w:val="22"/>
                <w:szCs w:val="22"/>
                <w:u w:val="single"/>
              </w:rPr>
              <w:t>Family</w:t>
            </w:r>
            <w:r w:rsidRPr="6C24E480" w:rsidR="6C24E480">
              <w:rPr>
                <w:rFonts w:ascii="Arial" w:hAnsi="Arial" w:cs="Arial"/>
                <w:sz w:val="22"/>
                <w:szCs w:val="22"/>
              </w:rPr>
              <w:t xml:space="preserve"> was living in &lt;COUNTRY/&gt; (If not explained otherwise, assume Family is both parents)</w:t>
            </w:r>
          </w:p>
        </w:tc>
      </w:tr>
      <w:tr w:rsidRPr="00B15B2A" w:rsidR="00224627" w:rsidTr="6C24E480" w14:paraId="1B00DAC8" w14:textId="77777777">
        <w:tc>
          <w:tcPr>
            <w:tcW w:w="2988" w:type="dxa"/>
            <w:vMerge w:val="restart"/>
            <w:tcMar/>
          </w:tcPr>
          <w:p w:rsidRPr="00B15B2A" w:rsidR="00224627" w:rsidP="00B15B2A" w:rsidRDefault="00566CDA" w14:paraId="1FEF69A1" w14:textId="04C8067D">
            <w:pPr>
              <w:pStyle w:val="table"/>
              <w:keepNext w:val="1"/>
              <w:jc w:val="both"/>
              <w:rPr>
                <w:rFonts w:ascii="Arial" w:hAnsi="Arial" w:cs="Arial"/>
                <w:sz w:val="22"/>
                <w:szCs w:val="22"/>
              </w:rPr>
            </w:pPr>
            <w:r w:rsidRPr="45336116" w:rsidR="45336116">
              <w:rPr>
                <w:rFonts w:ascii="Arial" w:hAnsi="Arial" w:cs="Arial"/>
                <w:sz w:val="22"/>
                <w:szCs w:val="22"/>
              </w:rPr>
              <w:t>w</w:t>
            </w:r>
            <w:r w:rsidRPr="45336116" w:rsidR="45336116">
              <w:rPr>
                <w:rFonts w:ascii="Arial" w:hAnsi="Arial" w:cs="Arial"/>
                <w:sz w:val="22"/>
                <w:szCs w:val="22"/>
              </w:rPr>
              <w:t>it</w:t>
            </w:r>
            <w:r w:rsidRPr="45336116" w:rsidR="45336116">
              <w:rPr>
                <w:rFonts w:ascii="Arial" w:hAnsi="Arial" w:cs="Arial"/>
                <w:sz w:val="22"/>
                <w:szCs w:val="22"/>
              </w:rPr>
              <w:t>h</w:t>
            </w:r>
            <w:r w:rsidRPr="45336116" w:rsidR="45336116">
              <w:rPr>
                <w:rFonts w:ascii="Arial" w:hAnsi="Arial" w:cs="Arial"/>
                <w:sz w:val="22"/>
                <w:szCs w:val="22"/>
              </w:rPr>
              <w:t xml:space="preserve"> </w:t>
            </w:r>
            <w:r w:rsidRPr="45336116" w:rsidR="45336116">
              <w:rPr>
                <w:rFonts w:ascii="Arial" w:hAnsi="Arial" w:cs="Arial"/>
                <w:sz w:val="22"/>
                <w:szCs w:val="22"/>
              </w:rPr>
              <w:t xml:space="preserve">single parent – mother / father </w:t>
            </w:r>
          </w:p>
        </w:tc>
        <w:tc>
          <w:tcPr>
            <w:tcW w:w="6588" w:type="dxa"/>
            <w:tcMar/>
          </w:tcPr>
          <w:p w:rsidR="00224627" w:rsidP="00B15B2A" w:rsidRDefault="00224627" w14:paraId="222BD122" w14:textId="77777777">
            <w:pPr>
              <w:pStyle w:val="table"/>
              <w:keepNext w:val="1"/>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Pt lives at home with </w:t>
            </w:r>
            <w:r w:rsidRPr="45336116" w:rsidR="45336116">
              <w:rPr>
                <w:rFonts w:ascii="Arial" w:hAnsi="Arial" w:cs="Arial"/>
                <w:color w:val="000000" w:themeColor="text1" w:themeTint="FF" w:themeShade="FF"/>
                <w:sz w:val="22"/>
                <w:szCs w:val="22"/>
              </w:rPr>
              <w:t xml:space="preserve">his </w:t>
            </w:r>
            <w:r w:rsidRPr="45336116" w:rsidR="45336116">
              <w:rPr>
                <w:rFonts w:ascii="Arial" w:hAnsi="Arial" w:cs="Arial"/>
                <w:b w:val="1"/>
                <w:bCs w:val="1"/>
                <w:color w:val="000000" w:themeColor="text1" w:themeTint="FF" w:themeShade="FF"/>
                <w:sz w:val="22"/>
                <w:szCs w:val="22"/>
                <w:u w:val="single"/>
              </w:rPr>
              <w:t xml:space="preserve">mother </w:t>
            </w:r>
            <w:r w:rsidRPr="45336116" w:rsidR="45336116">
              <w:rPr>
                <w:rFonts w:ascii="Arial" w:hAnsi="Arial" w:cs="Arial"/>
                <w:color w:val="000000" w:themeColor="text1" w:themeTint="FF" w:themeShade="FF"/>
                <w:sz w:val="22"/>
                <w:szCs w:val="22"/>
              </w:rPr>
              <w:t xml:space="preserve">and </w:t>
            </w:r>
            <w:r w:rsidRPr="45336116" w:rsidR="45336116">
              <w:rPr>
                <w:rFonts w:ascii="Arial" w:hAnsi="Arial" w:cs="Arial"/>
                <w:color w:val="000000" w:themeColor="text1" w:themeTint="FF" w:themeShade="FF"/>
                <w:sz w:val="22"/>
                <w:szCs w:val="22"/>
              </w:rPr>
              <w:t>sister</w:t>
            </w:r>
            <w:r w:rsidRPr="45336116" w:rsidR="45336116">
              <w:rPr>
                <w:rFonts w:ascii="Arial" w:hAnsi="Arial" w:cs="Arial"/>
                <w:color w:val="000000" w:themeColor="text1" w:themeTint="FF" w:themeShade="FF"/>
                <w:sz w:val="22"/>
                <w:szCs w:val="22"/>
              </w:rPr>
              <w:t xml:space="preserve">  </w:t>
            </w:r>
          </w:p>
          <w:p w:rsidRPr="00B15B2A" w:rsidR="00E2191E" w:rsidP="00B15B2A" w:rsidRDefault="00E2191E" w14:paraId="3EB403C1" w14:textId="6CB182C2">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Pt lives with </w:t>
            </w:r>
            <w:r w:rsidRPr="45336116" w:rsidR="45336116">
              <w:rPr>
                <w:rFonts w:ascii="Arial" w:hAnsi="Arial" w:cs="Arial"/>
                <w:color w:val="000000" w:themeColor="text1" w:themeTint="FF" w:themeShade="FF"/>
                <w:sz w:val="22"/>
                <w:szCs w:val="22"/>
              </w:rPr>
              <w:t xml:space="preserve">his </w:t>
            </w:r>
            <w:r w:rsidRPr="45336116" w:rsidR="45336116">
              <w:rPr>
                <w:rFonts w:ascii="Arial" w:hAnsi="Arial" w:cs="Arial"/>
                <w:b w:val="1"/>
                <w:bCs w:val="1"/>
                <w:color w:val="000000" w:themeColor="text1" w:themeTint="FF" w:themeShade="FF"/>
                <w:sz w:val="22"/>
                <w:szCs w:val="22"/>
                <w:u w:val="single"/>
              </w:rPr>
              <w:t>father</w:t>
            </w:r>
            <w:r w:rsidRPr="45336116" w:rsidR="45336116">
              <w:rPr>
                <w:rFonts w:ascii="Arial" w:hAnsi="Arial" w:cs="Arial"/>
                <w:color w:val="000000" w:themeColor="text1" w:themeTint="FF" w:themeShade="FF"/>
                <w:sz w:val="22"/>
                <w:szCs w:val="22"/>
              </w:rPr>
              <w:t xml:space="preserve"> and grandmother. </w:t>
            </w:r>
          </w:p>
        </w:tc>
      </w:tr>
      <w:tr w:rsidRPr="00B15B2A" w:rsidR="00224627" w:rsidTr="6C24E480" w14:paraId="5EE35AD9" w14:textId="77777777">
        <w:tc>
          <w:tcPr>
            <w:tcW w:w="2988" w:type="dxa"/>
            <w:vMerge/>
            <w:tcMar/>
          </w:tcPr>
          <w:p w:rsidRPr="00B15B2A" w:rsidR="00224627" w:rsidP="00B15B2A" w:rsidRDefault="00224627" w14:paraId="7FF8A076" w14:textId="11CCCDE3">
            <w:pPr>
              <w:pStyle w:val="table"/>
              <w:keepNext/>
              <w:jc w:val="both"/>
              <w:rPr>
                <w:rFonts w:ascii="Arial" w:hAnsi="Arial" w:cs="Arial"/>
                <w:sz w:val="22"/>
                <w:szCs w:val="22"/>
              </w:rPr>
            </w:pPr>
          </w:p>
        </w:tc>
        <w:tc>
          <w:tcPr>
            <w:tcW w:w="6588" w:type="dxa"/>
            <w:tcMar/>
          </w:tcPr>
          <w:p w:rsidRPr="00B15B2A" w:rsidR="00224627" w:rsidP="00B15B2A" w:rsidRDefault="00224627" w14:paraId="0E014526" w14:textId="77777777">
            <w:pPr>
              <w:pStyle w:val="table"/>
              <w:keepNext w:val="1"/>
              <w:jc w:val="both"/>
              <w:rPr>
                <w:rFonts w:ascii="Arial" w:hAnsi="Arial" w:cs="Arial"/>
                <w:sz w:val="22"/>
                <w:szCs w:val="22"/>
              </w:rPr>
            </w:pPr>
            <w:r w:rsidRPr="3EDF85E9" w:rsidR="3EDF85E9">
              <w:rPr>
                <w:rFonts w:ascii="Arial" w:hAnsi="Arial" w:cs="Arial"/>
                <w:sz w:val="22"/>
                <w:szCs w:val="22"/>
              </w:rPr>
              <w:t xml:space="preserve">… the patient </w:t>
            </w:r>
            <w:r w:rsidRPr="3EDF85E9" w:rsidR="3EDF85E9">
              <w:rPr>
                <w:rStyle w:val="spanChar"/>
                <w:rFonts w:ascii="Arial" w:hAnsi="Arial" w:cs="Arial"/>
                <w:sz w:val="22"/>
                <w:szCs w:val="22"/>
                <w:u w:val="none"/>
              </w:rPr>
              <w:t>has been living</w:t>
            </w:r>
            <w:r w:rsidRPr="3EDF85E9" w:rsidR="3EDF85E9">
              <w:rPr>
                <w:rFonts w:ascii="Arial" w:hAnsi="Arial" w:cs="Arial"/>
                <w:sz w:val="22"/>
                <w:szCs w:val="22"/>
              </w:rPr>
              <w:t xml:space="preserve"> in </w:t>
            </w:r>
            <w:r w:rsidRPr="3EDF85E9" w:rsidR="3EDF85E9">
              <w:rPr>
                <w:rFonts w:ascii="Arial" w:hAnsi="Arial" w:cs="Arial"/>
                <w:sz w:val="22"/>
                <w:szCs w:val="22"/>
              </w:rPr>
              <w:t xml:space="preserve">his </w:t>
            </w:r>
            <w:r w:rsidRPr="3EDF85E9" w:rsidR="3EDF85E9">
              <w:rPr>
                <w:rFonts w:ascii="Arial" w:hAnsi="Arial" w:cs="Arial"/>
                <w:b w:val="1"/>
                <w:bCs w:val="1"/>
                <w:sz w:val="22"/>
                <w:szCs w:val="22"/>
                <w:u w:val="single"/>
              </w:rPr>
              <w:t>father’s home</w:t>
            </w:r>
            <w:r w:rsidRPr="3EDF85E9" w:rsidR="3EDF85E9">
              <w:rPr>
                <w:rFonts w:ascii="Arial" w:hAnsi="Arial" w:cs="Arial"/>
                <w:sz w:val="22"/>
                <w:szCs w:val="22"/>
              </w:rPr>
              <w:t>…</w:t>
            </w:r>
          </w:p>
          <w:p w:rsidRPr="00B15B2A" w:rsidR="00224627" w:rsidP="00B15B2A" w:rsidRDefault="00224627" w14:paraId="0E57F1C9" w14:textId="0EA78BB1">
            <w:pPr>
              <w:pStyle w:val="table"/>
              <w:keepNext w:val="1"/>
              <w:jc w:val="both"/>
              <w:rPr>
                <w:rFonts w:ascii="Arial" w:hAnsi="Arial" w:cs="Arial"/>
                <w:sz w:val="22"/>
                <w:szCs w:val="22"/>
              </w:rPr>
            </w:pPr>
            <w:r w:rsidRPr="3EDF85E9" w:rsidR="3EDF85E9">
              <w:rPr>
                <w:rFonts w:ascii="Arial" w:hAnsi="Arial" w:cs="Arial"/>
                <w:b w:val="0"/>
                <w:bCs w:val="0"/>
                <w:color w:val="000000" w:themeColor="text1" w:themeTint="FF" w:themeShade="FF"/>
                <w:sz w:val="22"/>
                <w:szCs w:val="22"/>
                <w:u w:val="none"/>
              </w:rPr>
              <w:t xml:space="preserve">Lives with </w:t>
            </w:r>
            <w:r w:rsidRPr="3EDF85E9" w:rsidR="3EDF85E9">
              <w:rPr>
                <w:rFonts w:ascii="Arial" w:hAnsi="Arial" w:cs="Arial"/>
                <w:b w:val="1"/>
                <w:bCs w:val="1"/>
                <w:color w:val="000000" w:themeColor="text1" w:themeTint="FF" w:themeShade="FF"/>
                <w:sz w:val="22"/>
                <w:szCs w:val="22"/>
                <w:u w:val="single"/>
              </w:rPr>
              <w:t>mom, stepdad</w:t>
            </w:r>
            <w:r w:rsidRPr="3EDF85E9" w:rsidR="3EDF85E9">
              <w:rPr>
                <w:rFonts w:ascii="Arial" w:hAnsi="Arial" w:cs="Arial"/>
                <w:b w:val="0"/>
                <w:bCs w:val="0"/>
                <w:color w:val="000000" w:themeColor="text1" w:themeTint="FF" w:themeShade="FF"/>
                <w:sz w:val="22"/>
                <w:szCs w:val="22"/>
                <w:u w:val="none"/>
              </w:rPr>
              <w:t>, two sisters, two step-siblings every other week (stepdad is one-parent)</w:t>
            </w:r>
          </w:p>
        </w:tc>
      </w:tr>
      <w:tr w:rsidRPr="00B15B2A" w:rsidR="0053612F" w:rsidTr="6C24E480" w14:paraId="5F6CEEF4" w14:textId="77777777">
        <w:tc>
          <w:tcPr>
            <w:tcW w:w="2988" w:type="dxa"/>
            <w:tcMar/>
          </w:tcPr>
          <w:p w:rsidRPr="00A0041E" w:rsidR="0053612F" w:rsidP="00B15B2A" w:rsidRDefault="0053612F" w14:paraId="37E9F15E" w14:textId="5C1E13FB">
            <w:pPr>
              <w:pStyle w:val="table"/>
              <w:keepNext w:val="1"/>
              <w:jc w:val="both"/>
              <w:rPr>
                <w:rFonts w:ascii="Arial" w:hAnsi="Arial" w:cs="Arial"/>
                <w:sz w:val="22"/>
                <w:szCs w:val="22"/>
              </w:rPr>
            </w:pPr>
            <w:r w:rsidRPr="45336116" w:rsidR="45336116">
              <w:rPr>
                <w:rFonts w:ascii="Arial" w:hAnsi="Arial" w:cs="Arial"/>
                <w:sz w:val="22"/>
                <w:szCs w:val="22"/>
              </w:rPr>
              <w:t xml:space="preserve">with </w:t>
            </w:r>
            <w:r w:rsidRPr="45336116" w:rsidR="45336116">
              <w:rPr>
                <w:rFonts w:ascii="Arial" w:hAnsi="Arial" w:cs="Arial"/>
                <w:sz w:val="22"/>
                <w:szCs w:val="22"/>
              </w:rPr>
              <w:t xml:space="preserve">other </w:t>
            </w:r>
            <w:r w:rsidRPr="45336116" w:rsidR="45336116">
              <w:rPr>
                <w:rFonts w:ascii="Arial" w:hAnsi="Arial" w:cs="Arial"/>
                <w:sz w:val="22"/>
                <w:szCs w:val="22"/>
              </w:rPr>
              <w:t xml:space="preserve">relatives </w:t>
            </w:r>
          </w:p>
        </w:tc>
        <w:tc>
          <w:tcPr>
            <w:tcW w:w="6588" w:type="dxa"/>
            <w:tcMar/>
          </w:tcPr>
          <w:p w:rsidRPr="00B15B2A" w:rsidR="0053612F" w:rsidP="00B15B2A" w:rsidRDefault="00AE6F0C" w14:paraId="24DD78B8" w14:textId="70334AA4">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Lives with </w:t>
            </w:r>
            <w:r w:rsidRPr="45336116" w:rsidR="45336116">
              <w:rPr>
                <w:rFonts w:ascii="Arial" w:hAnsi="Arial" w:cs="Arial"/>
                <w:b w:val="1"/>
                <w:bCs w:val="1"/>
                <w:color w:val="000000" w:themeColor="text1" w:themeTint="FF" w:themeShade="FF"/>
                <w:sz w:val="22"/>
                <w:szCs w:val="22"/>
                <w:u w:val="single"/>
              </w:rPr>
              <w:t>grandmother, grandfather, and brother</w:t>
            </w:r>
            <w:r w:rsidRPr="45336116" w:rsidR="45336116">
              <w:rPr>
                <w:rFonts w:ascii="Arial" w:hAnsi="Arial" w:cs="Arial"/>
                <w:color w:val="000000" w:themeColor="text1" w:themeTint="FF" w:themeShade="FF"/>
                <w:sz w:val="22"/>
                <w:szCs w:val="22"/>
              </w:rPr>
              <w:t>.</w:t>
            </w:r>
          </w:p>
        </w:tc>
      </w:tr>
      <w:tr w:rsidRPr="00B15B2A" w:rsidR="00A0041E" w:rsidTr="6C24E480" w14:paraId="258DF7AA" w14:textId="77777777">
        <w:tc>
          <w:tcPr>
            <w:tcW w:w="2988" w:type="dxa"/>
            <w:tcMar/>
          </w:tcPr>
          <w:p w:rsidRPr="00B15B2A" w:rsidR="00A0041E" w:rsidP="00D25F13" w:rsidRDefault="00A0041E" w14:paraId="671A859D" w14:textId="436E3A3E">
            <w:pPr>
              <w:pStyle w:val="table"/>
              <w:keepNext w:val="1"/>
              <w:jc w:val="both"/>
              <w:rPr>
                <w:rFonts w:ascii="Arial" w:hAnsi="Arial" w:cs="Arial"/>
                <w:sz w:val="22"/>
                <w:szCs w:val="22"/>
              </w:rPr>
            </w:pPr>
            <w:r w:rsidRPr="45336116" w:rsidR="45336116">
              <w:rPr>
                <w:rFonts w:ascii="Arial" w:hAnsi="Arial" w:cs="Arial"/>
                <w:sz w:val="22"/>
                <w:szCs w:val="22"/>
              </w:rPr>
              <w:t xml:space="preserve">with foster family </w:t>
            </w:r>
          </w:p>
        </w:tc>
        <w:tc>
          <w:tcPr>
            <w:tcW w:w="6588" w:type="dxa"/>
            <w:tcMar/>
          </w:tcPr>
          <w:p w:rsidR="00A0041E" w:rsidP="00D25F13" w:rsidRDefault="00A0041E" w14:paraId="4532CA82" w14:textId="4AFF43EA">
            <w:pPr>
              <w:pStyle w:val="table"/>
              <w:keepNext w:val="1"/>
              <w:jc w:val="both"/>
              <w:rPr>
                <w:rFonts w:ascii="Arial" w:hAnsi="Arial" w:cs="Arial"/>
                <w:color w:val="000000"/>
                <w:sz w:val="22"/>
                <w:szCs w:val="22"/>
              </w:rPr>
            </w:pPr>
            <w:r w:rsidRPr="6C24E480" w:rsidR="6C24E480">
              <w:rPr>
                <w:rFonts w:ascii="Menlo" w:hAnsi="Menlo" w:cs="Menlo"/>
                <w:color w:val="000000" w:themeColor="text1" w:themeTint="FF" w:themeShade="FF"/>
                <w:sz w:val="22"/>
                <w:szCs w:val="22"/>
              </w:rPr>
              <w:t>&lt;PATIENT/&gt;</w:t>
            </w:r>
            <w:r w:rsidRPr="6C24E480" w:rsidR="6C24E480">
              <w:rPr>
                <w:rFonts w:ascii="Arial" w:hAnsi="Arial" w:cs="Arial"/>
                <w:color w:val="000000" w:themeColor="text1" w:themeTint="FF" w:themeShade="FF"/>
                <w:sz w:val="22"/>
                <w:szCs w:val="22"/>
              </w:rPr>
              <w:t xml:space="preserve"> was voluntarily placed into </w:t>
            </w:r>
            <w:r w:rsidRPr="6C24E480" w:rsidR="6C24E480">
              <w:rPr>
                <w:rFonts w:ascii="Arial" w:hAnsi="Arial" w:cs="Arial"/>
                <w:b w:val="1"/>
                <w:bCs w:val="1"/>
                <w:color w:val="000000" w:themeColor="text1" w:themeTint="FF" w:themeShade="FF"/>
                <w:sz w:val="22"/>
                <w:szCs w:val="22"/>
                <w:u w:val="single"/>
              </w:rPr>
              <w:t>temporary foster care</w:t>
            </w:r>
            <w:r w:rsidRPr="6C24E480" w:rsidR="6C24E480">
              <w:rPr>
                <w:rFonts w:ascii="Arial" w:hAnsi="Arial" w:cs="Arial"/>
                <w:color w:val="000000" w:themeColor="text1" w:themeTint="FF" w:themeShade="FF"/>
                <w:sz w:val="22"/>
                <w:szCs w:val="22"/>
              </w:rPr>
              <w:t>.</w:t>
            </w:r>
          </w:p>
          <w:p w:rsidR="00081B19" w:rsidP="00D25F13" w:rsidRDefault="00F44F86" w14:paraId="3B23A871" w14:textId="77777777">
            <w:pPr>
              <w:pStyle w:val="table"/>
              <w:keepNext w:val="1"/>
              <w:jc w:val="both"/>
              <w:rPr>
                <w:rFonts w:ascii="Menlo" w:hAnsi="Menlo" w:cs="Menlo"/>
                <w:color w:val="000000"/>
                <w:sz w:val="22"/>
                <w:szCs w:val="22"/>
              </w:rPr>
            </w:pPr>
            <w:r w:rsidRPr="45336116" w:rsidR="45336116">
              <w:rPr>
                <w:rFonts w:ascii="Menlo" w:hAnsi="Menlo" w:cs="Menlo"/>
                <w:color w:val="000000" w:themeColor="text1" w:themeTint="FF" w:themeShade="FF"/>
                <w:sz w:val="22"/>
                <w:szCs w:val="22"/>
              </w:rPr>
              <w:t xml:space="preserve">&lt;PATIENT/&gt; was in two </w:t>
            </w:r>
            <w:r w:rsidRPr="45336116" w:rsidR="45336116">
              <w:rPr>
                <w:rFonts w:ascii="Menlo" w:hAnsi="Menlo" w:cs="Menlo"/>
                <w:b w:val="1"/>
                <w:bCs w:val="1"/>
                <w:color w:val="000000" w:themeColor="text1" w:themeTint="FF" w:themeShade="FF"/>
                <w:sz w:val="22"/>
                <w:szCs w:val="22"/>
                <w:u w:val="single"/>
              </w:rPr>
              <w:t>foster homes</w:t>
            </w:r>
            <w:r w:rsidRPr="45336116" w:rsidR="45336116">
              <w:rPr>
                <w:rFonts w:ascii="Menlo" w:hAnsi="Menlo" w:cs="Menlo"/>
                <w:color w:val="000000" w:themeColor="text1" w:themeTint="FF" w:themeShade="FF"/>
                <w:sz w:val="22"/>
                <w:szCs w:val="22"/>
              </w:rPr>
              <w:t xml:space="preserve"> without any documented concerns.</w:t>
            </w:r>
          </w:p>
          <w:p w:rsidR="0037429E" w:rsidP="00517FB1" w:rsidRDefault="00081B19" w14:paraId="389165C7" w14:textId="77777777">
            <w:pPr>
              <w:jc w:val="both"/>
            </w:pPr>
            <w:r w:rsidRPr="45336116" w:rsidR="45336116">
              <w:rPr>
                <w:rFonts w:ascii="Arial" w:hAnsi="Arial" w:cs="Arial"/>
                <w:color w:val="000000" w:themeColor="text1" w:themeTint="FF" w:themeShade="FF"/>
                <w:sz w:val="22"/>
                <w:szCs w:val="22"/>
              </w:rPr>
              <w:t xml:space="preserve">No tobacco or drugs in </w:t>
            </w:r>
            <w:r w:rsidRPr="45336116" w:rsidR="45336116">
              <w:rPr>
                <w:rFonts w:ascii="Arial" w:hAnsi="Arial" w:cs="Arial"/>
                <w:b w:val="1"/>
                <w:bCs w:val="1"/>
                <w:color w:val="000000" w:themeColor="text1" w:themeTint="FF" w:themeShade="FF"/>
                <w:sz w:val="22"/>
                <w:szCs w:val="22"/>
                <w:u w:val="single"/>
              </w:rPr>
              <w:t>foster home</w:t>
            </w:r>
            <w:r w:rsidRPr="45336116" w:rsidR="45336116">
              <w:rPr>
                <w:rFonts w:ascii="Arial" w:hAnsi="Arial" w:cs="Arial"/>
                <w:color w:val="000000" w:themeColor="text1" w:themeTint="FF" w:themeShade="FF"/>
                <w:sz w:val="22"/>
                <w:szCs w:val="22"/>
              </w:rPr>
              <w:t>.</w:t>
            </w:r>
            <w:r w:rsidR="45336116">
              <w:rPr/>
              <w:t xml:space="preserve"> </w:t>
            </w:r>
          </w:p>
          <w:p w:rsidRPr="0037429E" w:rsidR="00F44F86" w:rsidP="00517FB1" w:rsidRDefault="0037429E" w14:paraId="7F84D28A" w14:textId="4433F24C">
            <w:pPr>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He was in </w:t>
            </w:r>
            <w:r w:rsidRPr="45336116" w:rsidR="45336116">
              <w:rPr>
                <w:rFonts w:ascii="Arial" w:hAnsi="Arial" w:cs="Arial"/>
                <w:b w:val="1"/>
                <w:bCs w:val="1"/>
                <w:color w:val="000000" w:themeColor="text1" w:themeTint="FF" w:themeShade="FF"/>
                <w:sz w:val="22"/>
                <w:szCs w:val="22"/>
                <w:u w:val="single"/>
              </w:rPr>
              <w:t>foster care</w:t>
            </w:r>
            <w:r w:rsidRPr="45336116" w:rsidR="45336116">
              <w:rPr>
                <w:rFonts w:ascii="Arial" w:hAnsi="Arial" w:cs="Arial"/>
                <w:color w:val="000000" w:themeColor="text1" w:themeTint="FF" w:themeShade="FF"/>
                <w:sz w:val="22"/>
                <w:szCs w:val="22"/>
              </w:rPr>
              <w:t xml:space="preserve"> and special needs was reportedly developmental delay, though he seems normal! </w:t>
            </w:r>
          </w:p>
        </w:tc>
      </w:tr>
      <w:tr w:rsidRPr="00B15B2A" w:rsidR="0046738D" w:rsidTr="6C24E480" w14:paraId="306AE483" w14:textId="77777777">
        <w:tc>
          <w:tcPr>
            <w:tcW w:w="2988" w:type="dxa"/>
            <w:tcMar/>
          </w:tcPr>
          <w:p w:rsidRPr="00B15B2A" w:rsidR="0046738D" w:rsidP="00B15B2A" w:rsidRDefault="0046738D" w14:paraId="532124D3" w14:textId="5F995367">
            <w:pPr>
              <w:pStyle w:val="table"/>
              <w:keepNext w:val="1"/>
              <w:jc w:val="both"/>
              <w:rPr>
                <w:rFonts w:ascii="Arial" w:hAnsi="Arial" w:cs="Arial"/>
                <w:sz w:val="22"/>
                <w:szCs w:val="22"/>
              </w:rPr>
            </w:pPr>
            <w:r w:rsidRPr="45336116" w:rsidR="45336116">
              <w:rPr>
                <w:rFonts w:ascii="Arial" w:hAnsi="Arial" w:cs="Arial"/>
                <w:sz w:val="22"/>
                <w:szCs w:val="22"/>
              </w:rPr>
              <w:t xml:space="preserve">with </w:t>
            </w:r>
            <w:r w:rsidRPr="45336116" w:rsidR="45336116">
              <w:rPr>
                <w:rFonts w:ascii="Arial" w:hAnsi="Arial" w:cs="Arial"/>
                <w:sz w:val="22"/>
                <w:szCs w:val="22"/>
              </w:rPr>
              <w:t>strangers</w:t>
            </w:r>
            <w:r w:rsidRPr="45336116" w:rsidR="45336116">
              <w:rPr>
                <w:rFonts w:ascii="Arial" w:hAnsi="Arial" w:cs="Arial"/>
                <w:sz w:val="22"/>
                <w:szCs w:val="22"/>
              </w:rPr>
              <w:t xml:space="preserve"> </w:t>
            </w:r>
          </w:p>
        </w:tc>
        <w:tc>
          <w:tcPr>
            <w:tcW w:w="6588" w:type="dxa"/>
            <w:tcMar/>
          </w:tcPr>
          <w:p w:rsidRPr="00B15B2A" w:rsidR="0046738D" w:rsidP="00B15B2A" w:rsidRDefault="00E9157C" w14:paraId="398EA55E" w14:textId="5C349AE9">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Relinquished to </w:t>
            </w:r>
            <w:r w:rsidRPr="45336116" w:rsidR="45336116">
              <w:rPr>
                <w:rFonts w:ascii="Arial" w:hAnsi="Arial" w:cs="Arial"/>
                <w:b w:val="1"/>
                <w:bCs w:val="1"/>
                <w:color w:val="000000" w:themeColor="text1" w:themeTint="FF" w:themeShade="FF"/>
                <w:sz w:val="22"/>
                <w:szCs w:val="22"/>
                <w:u w:val="single"/>
              </w:rPr>
              <w:t>orphanage</w:t>
            </w:r>
            <w:r w:rsidRPr="45336116" w:rsidR="45336116">
              <w:rPr>
                <w:rFonts w:ascii="Arial" w:hAnsi="Arial" w:cs="Arial"/>
                <w:color w:val="000000" w:themeColor="text1" w:themeTint="FF" w:themeShade="FF"/>
                <w:sz w:val="22"/>
                <w:szCs w:val="22"/>
              </w:rPr>
              <w:t xml:space="preserve"> by &lt;AGE/&gt; birth mother and &lt;AGE/&gt; father at &lt;HOSPITAL/&gt; due to poverty, earthquake.</w:t>
            </w:r>
          </w:p>
        </w:tc>
      </w:tr>
    </w:tbl>
    <w:p w:rsidR="00E2191E" w:rsidP="00B15B2A" w:rsidRDefault="00E2191E" w14:paraId="5B418AD4" w14:textId="70F230BB">
      <w:pPr>
        <w:jc w:val="both"/>
        <w:rPr>
          <w:rFonts w:ascii="Arial" w:hAnsi="Arial" w:cs="Arial"/>
          <w:sz w:val="22"/>
          <w:szCs w:val="22"/>
        </w:rPr>
      </w:pPr>
    </w:p>
    <w:p w:rsidR="00A12449" w:rsidP="6C24E480" w:rsidRDefault="00A12449" w14:paraId="49744BC9" w14:textId="3A94AD6A">
      <w:pPr>
        <w:pStyle w:val="table"/>
        <w:keepNext w:val="1"/>
        <w:jc w:val="both"/>
      </w:pPr>
      <w:r w:rsidRPr="6C24E480" w:rsidR="6C24E480">
        <w:rPr>
          <w:rFonts w:ascii="Arial" w:hAnsi="Arial" w:cs="Arial"/>
          <w:sz w:val="22"/>
          <w:szCs w:val="22"/>
        </w:rPr>
        <w:t>Parents have priority over with other relatives. For the sentence “</w:t>
      </w:r>
      <w:r w:rsidRPr="6C24E480" w:rsidR="6C24E480">
        <w:rPr>
          <w:rFonts w:ascii="Arial" w:hAnsi="Arial" w:cs="Arial"/>
          <w:color w:val="000000" w:themeColor="text1" w:themeTint="FF" w:themeShade="FF"/>
          <w:sz w:val="22"/>
          <w:szCs w:val="22"/>
        </w:rPr>
        <w:t xml:space="preserve">Pt lives with his </w:t>
      </w:r>
      <w:r w:rsidRPr="6C24E480" w:rsidR="6C24E480">
        <w:rPr>
          <w:rFonts w:ascii="Arial" w:hAnsi="Arial" w:cs="Arial"/>
          <w:b w:val="1"/>
          <w:bCs w:val="1"/>
          <w:color w:val="000000" w:themeColor="text1" w:themeTint="FF" w:themeShade="FF"/>
          <w:sz w:val="22"/>
          <w:szCs w:val="22"/>
        </w:rPr>
        <w:t>father</w:t>
      </w:r>
      <w:r w:rsidRPr="6C24E480" w:rsidR="6C24E480">
        <w:rPr>
          <w:rFonts w:ascii="Arial" w:hAnsi="Arial" w:cs="Arial"/>
          <w:color w:val="000000" w:themeColor="text1" w:themeTint="FF" w:themeShade="FF"/>
          <w:sz w:val="22"/>
          <w:szCs w:val="22"/>
        </w:rPr>
        <w:t xml:space="preserve"> and grandmother.” The type label is assigned to single parent. However, for the sentence “Lives with </w:t>
      </w:r>
      <w:r w:rsidRPr="6C24E480" w:rsidR="6C24E480">
        <w:rPr>
          <w:rFonts w:ascii="Arial" w:hAnsi="Arial" w:cs="Arial"/>
          <w:b w:val="1"/>
          <w:bCs w:val="1"/>
          <w:color w:val="000000" w:themeColor="text1" w:themeTint="FF" w:themeShade="FF"/>
          <w:sz w:val="22"/>
          <w:szCs w:val="22"/>
        </w:rPr>
        <w:t>grandmother, grandfather, and brother</w:t>
      </w:r>
      <w:r w:rsidRPr="6C24E480" w:rsidR="6C24E480">
        <w:rPr>
          <w:rFonts w:ascii="Arial" w:hAnsi="Arial" w:cs="Arial"/>
          <w:color w:val="000000" w:themeColor="text1" w:themeTint="FF" w:themeShade="FF"/>
          <w:sz w:val="22"/>
          <w:szCs w:val="22"/>
        </w:rPr>
        <w:t xml:space="preserve">.” The type label is assigned to with other relatives. </w:t>
      </w:r>
    </w:p>
    <w:p w:rsidRPr="00B15B2A" w:rsidR="00AE2D6B" w:rsidP="00B15B2A" w:rsidRDefault="0053612F" w14:paraId="44C7B760" w14:textId="7BB4DA3E">
      <w:pPr>
        <w:jc w:val="both"/>
        <w:rPr>
          <w:rFonts w:ascii="Arial" w:hAnsi="Arial" w:cs="Arial"/>
          <w:sz w:val="22"/>
          <w:szCs w:val="22"/>
        </w:rPr>
      </w:pPr>
      <w:r w:rsidRPr="493E688E" w:rsidR="493E688E">
        <w:rPr>
          <w:rFonts w:ascii="Arial" w:hAnsi="Arial" w:cs="Arial"/>
          <w:sz w:val="22"/>
          <w:szCs w:val="22"/>
        </w:rPr>
        <w:t xml:space="preserve">(4) </w:t>
      </w:r>
      <w:r w:rsidRPr="493E688E" w:rsidR="493E688E">
        <w:rPr>
          <w:rFonts w:ascii="Arial" w:hAnsi="Arial" w:cs="Arial"/>
          <w:b w:val="1"/>
          <w:bCs w:val="1"/>
          <w:sz w:val="22"/>
          <w:szCs w:val="22"/>
        </w:rPr>
        <w:t>Residence type</w:t>
      </w:r>
      <w:r w:rsidRPr="493E688E" w:rsidR="493E688E">
        <w:rPr>
          <w:rFonts w:ascii="Arial" w:hAnsi="Arial" w:cs="Arial"/>
          <w:sz w:val="22"/>
          <w:szCs w:val="22"/>
        </w:rPr>
        <w:t xml:space="preserve">: </w:t>
      </w:r>
      <w:r w:rsidRPr="493E688E" w:rsidR="493E688E">
        <w:rPr>
          <w:rFonts w:ascii="Arial" w:hAnsi="Arial" w:cs="Arial"/>
          <w:sz w:val="22"/>
          <w:szCs w:val="22"/>
        </w:rPr>
        <w:t>Residence type annotation consists of a span selection and a label (</w:t>
      </w:r>
      <w:r w:rsidRPr="493E688E" w:rsidR="493E688E">
        <w:rPr>
          <w:rFonts w:ascii="Arial" w:hAnsi="Arial" w:cs="Arial"/>
          <w:i w:val="1"/>
          <w:iCs w:val="1"/>
          <w:sz w:val="22"/>
          <w:szCs w:val="22"/>
        </w:rPr>
        <w:t>home, institution, homeless</w:t>
      </w:r>
      <w:r w:rsidRPr="493E688E" w:rsidR="493E688E">
        <w:rPr>
          <w:rFonts w:ascii="Arial" w:hAnsi="Arial" w:cs="Arial"/>
          <w:i w:val="1"/>
          <w:iCs w:val="1"/>
          <w:sz w:val="22"/>
          <w:szCs w:val="22"/>
        </w:rPr>
        <w:t>)</w:t>
      </w:r>
      <w:r w:rsidRPr="493E688E" w:rsidR="493E688E">
        <w:rPr>
          <w:rFonts w:ascii="Arial" w:hAnsi="Arial" w:cs="Arial"/>
          <w:sz w:val="22"/>
          <w:szCs w:val="22"/>
        </w:rPr>
        <w:t>.</w:t>
      </w:r>
      <w:r w:rsidRPr="493E688E" w:rsidR="493E688E">
        <w:rPr>
          <w:rFonts w:ascii="Arial" w:hAnsi="Arial" w:cs="Arial"/>
          <w:sz w:val="22"/>
          <w:szCs w:val="22"/>
        </w:rPr>
        <w:t xml:space="preserve"> </w:t>
      </w:r>
    </w:p>
    <w:p w:rsidR="493E688E" w:rsidRDefault="493E688E" w14:paraId="71CA82E4" w14:textId="57C5B023">
      <w:r>
        <w:br w:type="page"/>
      </w:r>
    </w:p>
    <w:p w:rsidR="493E688E" w:rsidP="493E688E" w:rsidRDefault="493E688E" w14:paraId="170C6BF6" w14:textId="14AC731F">
      <w:pPr>
        <w:pStyle w:val="Normal"/>
        <w:jc w:val="both"/>
        <w:rPr>
          <w:rFonts w:ascii="Arial" w:hAnsi="Arial" w:cs="Arial"/>
          <w:sz w:val="22"/>
          <w:szCs w:val="22"/>
        </w:rPr>
      </w:pPr>
    </w:p>
    <w:p w:rsidRPr="00B15B2A" w:rsidR="0053612F" w:rsidP="00B15B2A" w:rsidRDefault="0053612F" w14:paraId="0BC1D48B" w14:textId="15658E1C">
      <w:pPr>
        <w:pStyle w:val="Caption"/>
        <w:keepNext w:val="1"/>
        <w:jc w:val="both"/>
        <w:rPr>
          <w:rFonts w:ascii="Arial" w:hAnsi="Arial" w:cs="Arial"/>
          <w:sz w:val="22"/>
          <w:szCs w:val="22"/>
        </w:rPr>
      </w:pPr>
      <w:r w:rsidRPr="45336116" w:rsidR="45336116">
        <w:rPr>
          <w:rFonts w:ascii="Arial" w:hAnsi="Arial" w:cs="Arial"/>
          <w:sz w:val="22"/>
          <w:szCs w:val="22"/>
        </w:rPr>
        <w:t>Table</w:t>
      </w:r>
      <w:r w:rsidRPr="45336116" w:rsidR="45336116">
        <w:rPr>
          <w:rFonts w:ascii="Arial" w:hAnsi="Arial" w:cs="Arial"/>
          <w:sz w:val="22"/>
          <w:szCs w:val="22"/>
        </w:rPr>
        <w:t xml:space="preserve"> </w:t>
      </w:r>
      <w:r w:rsidRPr="45336116" w:rsidR="45336116">
        <w:rPr>
          <w:rFonts w:ascii="Arial" w:hAnsi="Arial" w:cs="Arial"/>
          <w:sz w:val="22"/>
          <w:szCs w:val="22"/>
        </w:rPr>
        <w:t>6</w:t>
      </w:r>
      <w:r w:rsidRPr="45336116" w:rsidR="45336116">
        <w:rPr>
          <w:rFonts w:ascii="Arial" w:hAnsi="Arial" w:cs="Arial"/>
          <w:sz w:val="22"/>
          <w:szCs w:val="22"/>
        </w:rPr>
        <w:t xml:space="preserve">. Living status </w:t>
      </w:r>
      <w:r w:rsidRPr="45336116" w:rsidR="45336116">
        <w:rPr>
          <w:rFonts w:ascii="Arial" w:hAnsi="Arial" w:cs="Arial"/>
          <w:sz w:val="22"/>
          <w:szCs w:val="22"/>
        </w:rPr>
        <w:t>–</w:t>
      </w:r>
      <w:r w:rsidRPr="45336116" w:rsidR="45336116">
        <w:rPr>
          <w:rFonts w:ascii="Arial" w:hAnsi="Arial" w:cs="Arial"/>
          <w:sz w:val="22"/>
          <w:szCs w:val="22"/>
        </w:rPr>
        <w:t xml:space="preserve"> </w:t>
      </w:r>
      <w:r w:rsidRPr="45336116" w:rsidR="45336116">
        <w:rPr>
          <w:rFonts w:ascii="Arial" w:hAnsi="Arial" w:cs="Arial"/>
          <w:sz w:val="22"/>
          <w:szCs w:val="22"/>
        </w:rPr>
        <w:t xml:space="preserve">residence </w:t>
      </w:r>
      <w:r w:rsidRPr="45336116" w:rsidR="45336116">
        <w:rPr>
          <w:rFonts w:ascii="Arial" w:hAnsi="Arial" w:cs="Arial"/>
          <w:sz w:val="22"/>
          <w:szCs w:val="22"/>
        </w:rPr>
        <w:t xml:space="preserve">type.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identified span.</w:t>
      </w:r>
    </w:p>
    <w:tbl>
      <w:tblPr>
        <w:tblStyle w:val="TableGrid"/>
        <w:tblW w:w="9576" w:type="dxa"/>
        <w:tblLook w:val="04A0" w:firstRow="1" w:lastRow="0" w:firstColumn="1" w:lastColumn="0" w:noHBand="0" w:noVBand="1"/>
      </w:tblPr>
      <w:tblGrid>
        <w:gridCol w:w="2988"/>
        <w:gridCol w:w="6588"/>
      </w:tblGrid>
      <w:tr w:rsidRPr="00B15B2A" w:rsidR="0053612F" w:rsidTr="6C24E480" w14:paraId="78B88CF7" w14:textId="77777777">
        <w:tc>
          <w:tcPr>
            <w:tcW w:w="2988" w:type="dxa"/>
            <w:tcMar/>
          </w:tcPr>
          <w:p w:rsidRPr="00B15B2A" w:rsidR="0053612F" w:rsidP="00B15B2A" w:rsidRDefault="004A5B41" w14:paraId="2603A021" w14:textId="5C511C0B">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 xml:space="preserve">Residence </w:t>
            </w:r>
            <w:r w:rsidRPr="45336116" w:rsidR="45336116">
              <w:rPr>
                <w:rFonts w:ascii="Arial" w:hAnsi="Arial" w:cs="Arial"/>
                <w:b w:val="1"/>
                <w:bCs w:val="1"/>
                <w:sz w:val="22"/>
                <w:szCs w:val="22"/>
              </w:rPr>
              <w:t>Type label</w:t>
            </w:r>
          </w:p>
        </w:tc>
        <w:tc>
          <w:tcPr>
            <w:tcW w:w="6588" w:type="dxa"/>
            <w:tcMar/>
          </w:tcPr>
          <w:p w:rsidRPr="00B15B2A" w:rsidR="0053612F" w:rsidP="00B15B2A" w:rsidRDefault="0053612F" w14:paraId="7422DE56"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B15B2A" w:rsidR="008C7A4D" w:rsidTr="6C24E480" w14:paraId="31EFF769" w14:textId="77777777">
        <w:tc>
          <w:tcPr>
            <w:tcW w:w="2988" w:type="dxa"/>
            <w:vMerge w:val="restart"/>
            <w:tcMar/>
          </w:tcPr>
          <w:p w:rsidRPr="00B15B2A" w:rsidR="008C7A4D" w:rsidP="00B15B2A" w:rsidRDefault="008C7A4D" w14:paraId="5B04C628" w14:textId="35CDC155">
            <w:pPr>
              <w:pStyle w:val="table"/>
              <w:keepNext w:val="1"/>
              <w:jc w:val="both"/>
              <w:rPr>
                <w:rFonts w:ascii="Arial" w:hAnsi="Arial" w:cs="Arial"/>
                <w:sz w:val="22"/>
                <w:szCs w:val="22"/>
              </w:rPr>
            </w:pPr>
            <w:r w:rsidRPr="45336116" w:rsidR="45336116">
              <w:rPr>
                <w:rFonts w:ascii="Arial" w:hAnsi="Arial" w:cs="Arial"/>
                <w:sz w:val="22"/>
                <w:szCs w:val="22"/>
              </w:rPr>
              <w:t>Home</w:t>
            </w:r>
            <w:r w:rsidRPr="45336116" w:rsidR="45336116">
              <w:rPr>
                <w:rFonts w:ascii="Arial" w:hAnsi="Arial" w:cs="Arial"/>
                <w:sz w:val="22"/>
                <w:szCs w:val="22"/>
              </w:rPr>
              <w:t xml:space="preserve">  </w:t>
            </w:r>
          </w:p>
        </w:tc>
        <w:tc>
          <w:tcPr>
            <w:tcW w:w="6588" w:type="dxa"/>
            <w:tcMar/>
          </w:tcPr>
          <w:p w:rsidRPr="00384657" w:rsidR="008C7A4D" w:rsidP="00B15B2A" w:rsidRDefault="008C7A4D" w14:paraId="75B16801" w14:textId="35D019C4">
            <w:pPr>
              <w:pStyle w:val="table"/>
              <w:keepNext w:val="1"/>
              <w:jc w:val="both"/>
              <w:rPr>
                <w:rFonts w:ascii="Arial" w:hAnsi="Arial" w:cs="Arial"/>
                <w:sz w:val="22"/>
                <w:szCs w:val="22"/>
              </w:rPr>
            </w:pPr>
            <w:r w:rsidRPr="45336116" w:rsidR="45336116">
              <w:rPr>
                <w:rFonts w:ascii="Arial" w:hAnsi="Arial" w:cs="Arial"/>
                <w:sz w:val="22"/>
                <w:szCs w:val="22"/>
              </w:rPr>
              <w:t xml:space="preserve">She lives </w:t>
            </w:r>
            <w:r w:rsidRPr="45336116" w:rsidR="45336116">
              <w:rPr>
                <w:rStyle w:val="spanChar"/>
                <w:rFonts w:ascii="Arial" w:hAnsi="Arial" w:cs="Arial"/>
                <w:sz w:val="22"/>
                <w:szCs w:val="22"/>
                <w:u w:val="none"/>
              </w:rPr>
              <w:t>alone</w:t>
            </w:r>
            <w:r w:rsidRPr="45336116" w:rsidR="45336116">
              <w:rPr>
                <w:rFonts w:ascii="Arial" w:hAnsi="Arial" w:cs="Arial"/>
                <w:sz w:val="22"/>
                <w:szCs w:val="22"/>
              </w:rPr>
              <w:t xml:space="preserve"> at </w:t>
            </w:r>
            <w:r w:rsidRPr="45336116" w:rsidR="45336116">
              <w:rPr>
                <w:rFonts w:ascii="Arial" w:hAnsi="Arial" w:cs="Arial"/>
                <w:sz w:val="22"/>
                <w:szCs w:val="22"/>
              </w:rPr>
              <w:t xml:space="preserve">a </w:t>
            </w:r>
            <w:proofErr w:type="gramStart"/>
            <w:r w:rsidRPr="45336116" w:rsidR="45336116">
              <w:rPr>
                <w:rFonts w:ascii="Arial" w:hAnsi="Arial" w:cs="Arial"/>
                <w:b w:val="1"/>
                <w:bCs w:val="1"/>
                <w:sz w:val="22"/>
                <w:szCs w:val="22"/>
                <w:u w:val="single"/>
              </w:rPr>
              <w:t>single family</w:t>
            </w:r>
            <w:proofErr w:type="gramEnd"/>
            <w:r w:rsidRPr="45336116" w:rsidR="45336116">
              <w:rPr>
                <w:rFonts w:ascii="Arial" w:hAnsi="Arial" w:cs="Arial"/>
                <w:b w:val="1"/>
                <w:bCs w:val="1"/>
                <w:sz w:val="22"/>
                <w:szCs w:val="22"/>
                <w:u w:val="single"/>
              </w:rPr>
              <w:t xml:space="preserve"> home</w:t>
            </w:r>
            <w:r w:rsidRPr="45336116" w:rsidR="45336116">
              <w:rPr>
                <w:rFonts w:ascii="Arial" w:hAnsi="Arial" w:cs="Arial"/>
                <w:sz w:val="22"/>
                <w:szCs w:val="22"/>
              </w:rPr>
              <w:t>.</w:t>
            </w:r>
          </w:p>
        </w:tc>
      </w:tr>
      <w:tr w:rsidRPr="00B15B2A" w:rsidR="008C7A4D" w:rsidTr="6C24E480" w14:paraId="23348E40" w14:textId="77777777">
        <w:tc>
          <w:tcPr>
            <w:tcW w:w="2988" w:type="dxa"/>
            <w:vMerge/>
            <w:tcMar/>
          </w:tcPr>
          <w:p w:rsidRPr="00B15B2A" w:rsidR="008C7A4D" w:rsidP="00B15B2A" w:rsidRDefault="008C7A4D" w14:paraId="5DF33329" w14:textId="20008391">
            <w:pPr>
              <w:pStyle w:val="table"/>
              <w:keepNext/>
              <w:jc w:val="both"/>
              <w:rPr>
                <w:rFonts w:ascii="Arial" w:hAnsi="Arial" w:cs="Arial"/>
                <w:sz w:val="22"/>
                <w:szCs w:val="22"/>
              </w:rPr>
            </w:pPr>
          </w:p>
        </w:tc>
        <w:tc>
          <w:tcPr>
            <w:tcW w:w="6588" w:type="dxa"/>
            <w:tcMar/>
          </w:tcPr>
          <w:p w:rsidRPr="00B15B2A" w:rsidR="008C7A4D" w:rsidP="00B15B2A" w:rsidRDefault="008C7A4D" w14:paraId="55FE98B0" w14:textId="261D66EC">
            <w:pPr>
              <w:pStyle w:val="table"/>
              <w:keepNext w:val="1"/>
              <w:jc w:val="both"/>
              <w:rPr>
                <w:rFonts w:ascii="Arial" w:hAnsi="Arial" w:cs="Arial"/>
                <w:sz w:val="22"/>
                <w:szCs w:val="22"/>
              </w:rPr>
            </w:pPr>
            <w:r w:rsidRPr="45336116" w:rsidR="45336116">
              <w:rPr>
                <w:rFonts w:ascii="Arial" w:hAnsi="Arial" w:cs="Arial"/>
                <w:sz w:val="22"/>
                <w:szCs w:val="22"/>
              </w:rPr>
              <w:t xml:space="preserve">&lt;Patient&gt; lives with his mother, father, and 2 sisters in </w:t>
            </w:r>
            <w:proofErr w:type="gramStart"/>
            <w:r w:rsidRPr="45336116" w:rsidR="45336116">
              <w:rPr>
                <w:rFonts w:ascii="Arial" w:hAnsi="Arial" w:cs="Arial"/>
                <w:sz w:val="22"/>
                <w:szCs w:val="22"/>
              </w:rPr>
              <w:t>a</w:t>
            </w:r>
            <w:r w:rsidRPr="45336116" w:rsidR="45336116">
              <w:rPr>
                <w:rFonts w:ascii="Arial" w:hAnsi="Arial" w:cs="Arial"/>
                <w:sz w:val="22"/>
                <w:szCs w:val="22"/>
              </w:rPr>
              <w:t>n</w:t>
            </w:r>
            <w:proofErr w:type="gramEnd"/>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1-bedroom apartment</w:t>
            </w:r>
            <w:r w:rsidRPr="45336116" w:rsidR="45336116">
              <w:rPr>
                <w:rFonts w:ascii="Arial" w:hAnsi="Arial" w:cs="Arial"/>
                <w:sz w:val="22"/>
                <w:szCs w:val="22"/>
              </w:rPr>
              <w:t xml:space="preserve">. </w:t>
            </w:r>
          </w:p>
        </w:tc>
      </w:tr>
      <w:tr w:rsidRPr="00B15B2A" w:rsidR="008C7A4D" w:rsidTr="6C24E480" w14:paraId="29808338" w14:textId="77777777">
        <w:tc>
          <w:tcPr>
            <w:tcW w:w="2988" w:type="dxa"/>
            <w:vMerge/>
            <w:tcMar/>
          </w:tcPr>
          <w:p w:rsidRPr="00B15B2A" w:rsidR="008C7A4D" w:rsidP="00B15B2A" w:rsidRDefault="008C7A4D" w14:paraId="5697518E" w14:textId="77777777">
            <w:pPr>
              <w:pStyle w:val="table"/>
              <w:keepNext/>
              <w:jc w:val="both"/>
              <w:rPr>
                <w:rFonts w:ascii="Arial" w:hAnsi="Arial" w:cs="Arial"/>
                <w:sz w:val="22"/>
                <w:szCs w:val="22"/>
              </w:rPr>
            </w:pPr>
          </w:p>
        </w:tc>
        <w:tc>
          <w:tcPr>
            <w:tcW w:w="6588" w:type="dxa"/>
            <w:tcMar/>
          </w:tcPr>
          <w:p w:rsidRPr="00B15B2A" w:rsidR="008C7A4D" w:rsidP="00B15B2A" w:rsidRDefault="008C7A4D" w14:paraId="06208AFB" w14:textId="21F7ABC3">
            <w:pPr>
              <w:pStyle w:val="table"/>
              <w:keepNext w:val="1"/>
              <w:jc w:val="both"/>
              <w:rPr>
                <w:rFonts w:ascii="Arial" w:hAnsi="Arial" w:cs="Arial"/>
                <w:sz w:val="22"/>
                <w:szCs w:val="22"/>
              </w:rPr>
            </w:pPr>
            <w:r w:rsidRPr="6C24E480" w:rsidR="6C24E480">
              <w:rPr>
                <w:rFonts w:ascii="Arial" w:hAnsi="Arial" w:cs="Arial"/>
                <w:sz w:val="22"/>
                <w:szCs w:val="22"/>
              </w:rPr>
              <w:t xml:space="preserve">Social History: Lives with 2 siblings (brother 3 and sister 6), mom and dad, 1 dog and bunny (outside) pet. No firearms. &lt;YEAR/&gt; </w:t>
            </w:r>
            <w:r w:rsidRPr="6C24E480" w:rsidR="6C24E480">
              <w:rPr>
                <w:rFonts w:ascii="Arial" w:hAnsi="Arial" w:cs="Arial"/>
                <w:b w:val="1"/>
                <w:bCs w:val="1"/>
                <w:sz w:val="22"/>
                <w:szCs w:val="22"/>
                <w:u w:val="single"/>
              </w:rPr>
              <w:t>house</w:t>
            </w:r>
            <w:r w:rsidRPr="6C24E480" w:rsidR="6C24E480">
              <w:rPr>
                <w:rFonts w:ascii="Arial" w:hAnsi="Arial" w:cs="Arial"/>
                <w:sz w:val="22"/>
                <w:szCs w:val="22"/>
              </w:rPr>
              <w:t xml:space="preserve"> built- lead exposure.(Home makes sense. Depending on the purpose of annotating as Home, is it to distinguish from institution.)</w:t>
            </w:r>
          </w:p>
        </w:tc>
      </w:tr>
      <w:tr w:rsidRPr="00B15B2A" w:rsidR="0053612F" w:rsidTr="6C24E480" w14:paraId="7F62F989" w14:textId="77777777">
        <w:tc>
          <w:tcPr>
            <w:tcW w:w="2988" w:type="dxa"/>
            <w:tcMar/>
          </w:tcPr>
          <w:p w:rsidRPr="00B15B2A" w:rsidR="0053612F" w:rsidP="00B15B2A" w:rsidRDefault="0053612F" w14:paraId="3241FFD2" w14:textId="0E065954">
            <w:pPr>
              <w:pStyle w:val="table"/>
              <w:keepNext w:val="1"/>
              <w:jc w:val="both"/>
              <w:rPr>
                <w:rFonts w:ascii="Arial" w:hAnsi="Arial" w:cs="Arial"/>
                <w:sz w:val="22"/>
                <w:szCs w:val="22"/>
              </w:rPr>
            </w:pPr>
            <w:r w:rsidRPr="45336116" w:rsidR="45336116">
              <w:rPr>
                <w:rFonts w:ascii="Arial" w:hAnsi="Arial" w:cs="Arial"/>
                <w:sz w:val="22"/>
                <w:szCs w:val="22"/>
              </w:rPr>
              <w:t xml:space="preserve">Institution </w:t>
            </w:r>
          </w:p>
        </w:tc>
        <w:tc>
          <w:tcPr>
            <w:tcW w:w="6588" w:type="dxa"/>
            <w:tcMar/>
          </w:tcPr>
          <w:p w:rsidRPr="00B15B2A" w:rsidR="0053612F" w:rsidP="00B15B2A" w:rsidRDefault="00FC62F8" w14:paraId="28FFFB93" w14:textId="7D6064D0">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Relinquished to </w:t>
            </w:r>
            <w:r w:rsidRPr="45336116" w:rsidR="45336116">
              <w:rPr>
                <w:rFonts w:ascii="Arial" w:hAnsi="Arial" w:cs="Arial"/>
                <w:b w:val="1"/>
                <w:bCs w:val="1"/>
                <w:color w:val="000000" w:themeColor="text1" w:themeTint="FF" w:themeShade="FF"/>
                <w:sz w:val="22"/>
                <w:szCs w:val="22"/>
                <w:u w:val="single"/>
              </w:rPr>
              <w:t>orphanage</w:t>
            </w:r>
            <w:r w:rsidRPr="45336116" w:rsidR="45336116">
              <w:rPr>
                <w:rFonts w:ascii="Arial" w:hAnsi="Arial" w:cs="Arial"/>
                <w:color w:val="000000" w:themeColor="text1" w:themeTint="FF" w:themeShade="FF"/>
                <w:sz w:val="22"/>
                <w:szCs w:val="22"/>
              </w:rPr>
              <w:t xml:space="preserve"> by &lt;AGE/&gt; birth mother and &lt;AGE/&gt; father at &lt;HOSPITAL/&gt; due to poverty, earthquake.</w:t>
            </w:r>
          </w:p>
        </w:tc>
      </w:tr>
      <w:tr w:rsidRPr="00B15B2A" w:rsidR="0053612F" w:rsidTr="6C24E480" w14:paraId="2666A5F5" w14:textId="77777777">
        <w:tc>
          <w:tcPr>
            <w:tcW w:w="2988" w:type="dxa"/>
            <w:tcMar/>
          </w:tcPr>
          <w:p w:rsidRPr="00B15B2A" w:rsidR="0053612F" w:rsidP="00B15B2A" w:rsidRDefault="0053612F" w14:paraId="130BF362" w14:textId="581D0743">
            <w:pPr>
              <w:pStyle w:val="table"/>
              <w:keepNext w:val="1"/>
              <w:jc w:val="both"/>
              <w:rPr>
                <w:rFonts w:ascii="Arial" w:hAnsi="Arial" w:cs="Arial"/>
                <w:sz w:val="22"/>
                <w:szCs w:val="22"/>
              </w:rPr>
            </w:pPr>
            <w:r w:rsidRPr="45336116" w:rsidR="45336116">
              <w:rPr>
                <w:rFonts w:ascii="Arial" w:hAnsi="Arial" w:cs="Arial"/>
                <w:sz w:val="22"/>
                <w:szCs w:val="22"/>
              </w:rPr>
              <w:t xml:space="preserve">Homeless  </w:t>
            </w:r>
          </w:p>
        </w:tc>
        <w:tc>
          <w:tcPr>
            <w:tcW w:w="6588" w:type="dxa"/>
            <w:tcMar/>
          </w:tcPr>
          <w:p w:rsidRPr="00B15B2A" w:rsidR="0053612F" w:rsidP="00B15B2A" w:rsidRDefault="00FC62F8" w14:paraId="08650467" w14:textId="74A8914F">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The family has moved 4 times in the past three years, and has intermittently experienced </w:t>
            </w:r>
            <w:r w:rsidRPr="45336116" w:rsidR="45336116">
              <w:rPr>
                <w:rFonts w:ascii="Arial" w:hAnsi="Arial" w:cs="Arial"/>
                <w:b w:val="1"/>
                <w:bCs w:val="1"/>
                <w:color w:val="000000" w:themeColor="text1" w:themeTint="FF" w:themeShade="FF"/>
                <w:sz w:val="22"/>
                <w:szCs w:val="22"/>
                <w:u w:val="single"/>
              </w:rPr>
              <w:t>homelessness</w:t>
            </w:r>
            <w:r w:rsidRPr="45336116" w:rsidR="45336116">
              <w:rPr>
                <w:rFonts w:ascii="Arial" w:hAnsi="Arial" w:cs="Arial"/>
                <w:color w:val="000000" w:themeColor="text1" w:themeTint="FF" w:themeShade="FF"/>
                <w:sz w:val="22"/>
                <w:szCs w:val="22"/>
              </w:rPr>
              <w:t>, most recently &lt;DATE/&gt;-&lt;DATE/&gt;.</w:t>
            </w:r>
          </w:p>
        </w:tc>
      </w:tr>
    </w:tbl>
    <w:p w:rsidR="00F44F86" w:rsidP="00B15B2A" w:rsidRDefault="00F44F86" w14:paraId="11958A27" w14:textId="379E3791">
      <w:pPr>
        <w:jc w:val="both"/>
        <w:rPr>
          <w:rFonts w:ascii="Arial" w:hAnsi="Arial" w:cs="Arial"/>
          <w:b w:val="1"/>
          <w:bCs w:val="1"/>
          <w:sz w:val="22"/>
          <w:szCs w:val="22"/>
        </w:rPr>
      </w:pPr>
    </w:p>
    <w:p w:rsidR="00F44F86" w:rsidP="00B15B2A" w:rsidRDefault="00F44F86" w14:paraId="4BC67F08" w14:textId="0E8A9A59">
      <w:pPr>
        <w:jc w:val="both"/>
        <w:rPr>
          <w:rFonts w:ascii="Arial" w:hAnsi="Arial" w:cs="Arial"/>
          <w:b w:val="1"/>
          <w:bCs w:val="1"/>
          <w:sz w:val="22"/>
          <w:szCs w:val="22"/>
        </w:rPr>
      </w:pPr>
      <w:r w:rsidRPr="45336116" w:rsidR="45336116">
        <w:rPr>
          <w:rFonts w:ascii="Arial" w:hAnsi="Arial" w:cs="Arial"/>
          <w:b w:val="1"/>
          <w:bCs w:val="1"/>
          <w:sz w:val="22"/>
          <w:szCs w:val="22"/>
        </w:rPr>
        <w:t xml:space="preserve">Note: </w:t>
      </w:r>
      <w:r w:rsidRPr="45336116" w:rsidR="45336116">
        <w:rPr>
          <w:rFonts w:ascii="Arial" w:hAnsi="Arial" w:cs="Arial"/>
          <w:sz w:val="22"/>
          <w:szCs w:val="22"/>
        </w:rPr>
        <w:t>Foster home is labeled as type instead of residence type</w:t>
      </w:r>
      <w:r w:rsidRPr="45336116" w:rsidR="45336116">
        <w:rPr>
          <w:rFonts w:ascii="Arial" w:hAnsi="Arial" w:cs="Arial"/>
          <w:sz w:val="22"/>
          <w:szCs w:val="22"/>
        </w:rPr>
        <w:t xml:space="preserve"> in the following examples</w:t>
      </w:r>
      <w:r w:rsidRPr="45336116" w:rsidR="45336116">
        <w:rPr>
          <w:rFonts w:ascii="Arial" w:hAnsi="Arial" w:cs="Arial"/>
          <w:sz w:val="22"/>
          <w:szCs w:val="22"/>
        </w:rPr>
        <w:t>.</w:t>
      </w:r>
      <w:r w:rsidRPr="45336116" w:rsidR="45336116">
        <w:rPr>
          <w:rFonts w:ascii="Arial" w:hAnsi="Arial" w:cs="Arial"/>
          <w:b w:val="1"/>
          <w:bCs w:val="1"/>
          <w:sz w:val="22"/>
          <w:szCs w:val="22"/>
        </w:rPr>
        <w:t xml:space="preserve"> </w:t>
      </w:r>
      <w:r w:rsidRPr="45336116" w:rsidR="45336116">
        <w:rPr>
          <w:rFonts w:ascii="Arial" w:hAnsi="Arial" w:cs="Arial"/>
          <w:b w:val="1"/>
          <w:bCs w:val="1"/>
          <w:sz w:val="22"/>
          <w:szCs w:val="22"/>
        </w:rPr>
        <w:t xml:space="preserve">See table 5. </w:t>
      </w:r>
    </w:p>
    <w:p w:rsidRPr="001B469B" w:rsidR="00F44F86" w:rsidP="00B15B2A" w:rsidRDefault="00F44F86" w14:paraId="5D3F7F91" w14:textId="4E930473">
      <w:pPr>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&lt;PATIENT/&gt; was in two </w:t>
      </w:r>
      <w:r w:rsidRPr="45336116" w:rsidR="45336116">
        <w:rPr>
          <w:rFonts w:ascii="Arial" w:hAnsi="Arial" w:cs="Arial"/>
          <w:b w:val="1"/>
          <w:bCs w:val="1"/>
          <w:color w:val="000000" w:themeColor="text1" w:themeTint="FF" w:themeShade="FF"/>
          <w:sz w:val="22"/>
          <w:szCs w:val="22"/>
          <w:u w:val="single"/>
        </w:rPr>
        <w:t>foster homes</w:t>
      </w:r>
      <w:r w:rsidRPr="45336116" w:rsidR="45336116">
        <w:rPr>
          <w:rFonts w:ascii="Arial" w:hAnsi="Arial" w:cs="Arial"/>
          <w:color w:val="000000" w:themeColor="text1" w:themeTint="FF" w:themeShade="FF"/>
          <w:sz w:val="22"/>
          <w:szCs w:val="22"/>
        </w:rPr>
        <w:t xml:space="preserve"> without any documented concerns</w:t>
      </w:r>
      <w:r w:rsidRPr="45336116" w:rsidR="45336116">
        <w:rPr>
          <w:rFonts w:ascii="Arial" w:hAnsi="Arial" w:cs="Arial"/>
          <w:color w:val="000000" w:themeColor="text1" w:themeTint="FF" w:themeShade="FF"/>
          <w:sz w:val="22"/>
          <w:szCs w:val="22"/>
        </w:rPr>
        <w:t xml:space="preserve">. </w:t>
      </w:r>
    </w:p>
    <w:p w:rsidRPr="002C5470" w:rsidR="00F44F86" w:rsidP="001B469B" w:rsidRDefault="00F44F86" w14:paraId="37679F01" w14:textId="72E3BFF8">
      <w:pPr>
        <w:jc w:val="both"/>
        <w:rPr>
          <w:rFonts w:ascii="Arial" w:hAnsi="Arial" w:cs="Arial"/>
          <w:b w:val="1"/>
          <w:bCs w:val="1"/>
          <w:sz w:val="22"/>
          <w:szCs w:val="22"/>
        </w:rPr>
      </w:pPr>
      <w:r w:rsidRPr="45336116" w:rsidR="45336116">
        <w:rPr>
          <w:rFonts w:ascii="Arial" w:hAnsi="Arial" w:cs="Arial"/>
          <w:color w:val="000000" w:themeColor="text1" w:themeTint="FF" w:themeShade="FF"/>
          <w:sz w:val="22"/>
          <w:szCs w:val="22"/>
        </w:rPr>
        <w:t xml:space="preserve">No tobacco or drugs in </w:t>
      </w:r>
      <w:r w:rsidRPr="45336116" w:rsidR="45336116">
        <w:rPr>
          <w:rFonts w:ascii="Arial" w:hAnsi="Arial" w:cs="Arial"/>
          <w:b w:val="1"/>
          <w:bCs w:val="1"/>
          <w:color w:val="000000" w:themeColor="text1" w:themeTint="FF" w:themeShade="FF"/>
          <w:sz w:val="22"/>
          <w:szCs w:val="22"/>
          <w:u w:val="single"/>
        </w:rPr>
        <w:t>foster home</w:t>
      </w:r>
      <w:r w:rsidRPr="45336116" w:rsidR="45336116">
        <w:rPr>
          <w:rFonts w:ascii="Arial" w:hAnsi="Arial" w:cs="Arial"/>
          <w:color w:val="000000" w:themeColor="text1" w:themeTint="FF" w:themeShade="FF"/>
          <w:sz w:val="22"/>
          <w:szCs w:val="22"/>
        </w:rPr>
        <w:t>.</w:t>
      </w:r>
    </w:p>
    <w:p w:rsidR="00517FB1" w:rsidP="00B15B2A" w:rsidRDefault="00517FB1" w14:paraId="6A8C834F" w14:textId="77777777">
      <w:pPr>
        <w:jc w:val="both"/>
        <w:rPr>
          <w:rFonts w:ascii="Arial" w:hAnsi="Arial" w:cs="Arial"/>
          <w:b w:val="1"/>
          <w:bCs w:val="1"/>
          <w:sz w:val="22"/>
          <w:szCs w:val="22"/>
        </w:rPr>
      </w:pPr>
    </w:p>
    <w:p w:rsidRPr="00055726" w:rsidR="00C67B21" w:rsidP="00B15B2A" w:rsidRDefault="001B469B" w14:paraId="652C979F" w14:textId="2CCDB459">
      <w:pPr>
        <w:jc w:val="both"/>
        <w:rPr>
          <w:rFonts w:ascii="Arial" w:hAnsi="Arial" w:cs="Arial"/>
          <w:b w:val="1"/>
          <w:bCs w:val="1"/>
          <w:sz w:val="22"/>
          <w:szCs w:val="22"/>
        </w:rPr>
      </w:pPr>
      <w:r w:rsidRPr="6C24E480" w:rsidR="6C24E480">
        <w:rPr>
          <w:rFonts w:ascii="Arial" w:hAnsi="Arial" w:cs="Arial"/>
          <w:b w:val="1"/>
          <w:bCs w:val="1"/>
          <w:sz w:val="22"/>
          <w:szCs w:val="22"/>
        </w:rPr>
        <w:t xml:space="preserve">Annotation </w:t>
      </w:r>
      <w:r w:rsidRPr="6C24E480" w:rsidR="6C24E480">
        <w:rPr>
          <w:rFonts w:ascii="Arial" w:hAnsi="Arial" w:cs="Arial"/>
          <w:b w:val="1"/>
          <w:bCs w:val="1"/>
          <w:sz w:val="22"/>
          <w:szCs w:val="22"/>
        </w:rPr>
        <w:t>Example</w:t>
      </w:r>
      <w:r w:rsidRPr="6C24E480" w:rsidR="6C24E480">
        <w:rPr>
          <w:rFonts w:ascii="Arial" w:hAnsi="Arial" w:cs="Arial"/>
          <w:b w:val="1"/>
          <w:bCs w:val="1"/>
          <w:sz w:val="22"/>
          <w:szCs w:val="22"/>
        </w:rPr>
        <w:t>s</w:t>
      </w:r>
      <w:r w:rsidRPr="6C24E480" w:rsidR="6C24E480">
        <w:rPr>
          <w:rFonts w:ascii="Arial" w:hAnsi="Arial" w:cs="Arial"/>
          <w:b w:val="1"/>
          <w:bCs w:val="1"/>
          <w:sz w:val="22"/>
          <w:szCs w:val="22"/>
        </w:rPr>
        <w:t xml:space="preserve">: </w:t>
      </w:r>
    </w:p>
    <w:p w:rsidR="00C67B21" w:rsidP="6C24E480" w:rsidRDefault="00055726" w14:paraId="342A2DC4" w14:textId="5FF0A3A6">
      <w:pPr>
        <w:pStyle w:val="Normal"/>
        <w:jc w:val="both"/>
        <w:rPr>
          <w:rFonts w:ascii="Arial" w:hAnsi="Arial" w:cs="Arial"/>
          <w:sz w:val="22"/>
          <w:szCs w:val="22"/>
        </w:rPr>
      </w:pPr>
      <w:r>
        <w:drawing>
          <wp:inline wp14:editId="42E49CDE" wp14:anchorId="777CCD8A">
            <wp:extent cx="3905795" cy="924054"/>
            <wp:effectExtent l="0" t="0" r="0" b="0"/>
            <wp:docPr id="1943911035" name="" title=""/>
            <wp:cNvGraphicFramePr>
              <a:graphicFrameLocks noChangeAspect="1"/>
            </wp:cNvGraphicFramePr>
            <a:graphic>
              <a:graphicData uri="http://schemas.openxmlformats.org/drawingml/2006/picture">
                <pic:pic>
                  <pic:nvPicPr>
                    <pic:cNvPr id="0" name=""/>
                    <pic:cNvPicPr/>
                  </pic:nvPicPr>
                  <pic:blipFill>
                    <a:blip r:embed="R3d147272582946c8">
                      <a:extLst>
                        <a:ext xmlns:a="http://schemas.openxmlformats.org/drawingml/2006/main" uri="{28A0092B-C50C-407E-A947-70E740481C1C}">
                          <a14:useLocalDpi val="0"/>
                        </a:ext>
                      </a:extLst>
                    </a:blip>
                    <a:stretch>
                      <a:fillRect/>
                    </a:stretch>
                  </pic:blipFill>
                  <pic:spPr>
                    <a:xfrm>
                      <a:off x="0" y="0"/>
                      <a:ext cx="3905795" cy="924054"/>
                    </a:xfrm>
                    <a:prstGeom prst="rect">
                      <a:avLst/>
                    </a:prstGeom>
                  </pic:spPr>
                </pic:pic>
              </a:graphicData>
            </a:graphic>
          </wp:inline>
        </w:drawing>
      </w:r>
      <w:r>
        <w:drawing>
          <wp:inline wp14:editId="4C5281EC" wp14:anchorId="6F1E31DA">
            <wp:extent cx="5658417" cy="549562"/>
            <wp:effectExtent l="0" t="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f6840717e15d4b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58417" cy="549562"/>
                    </a:xfrm>
                    <a:prstGeom prst="rect">
                      <a:avLst/>
                    </a:prstGeom>
                  </pic:spPr>
                </pic:pic>
              </a:graphicData>
            </a:graphic>
          </wp:inline>
        </w:drawing>
      </w:r>
    </w:p>
    <w:p w:rsidR="00C67B21" w:rsidP="00B15B2A" w:rsidRDefault="008E15C6" w14:paraId="0D0BC341" w14:textId="4C0E72A9">
      <w:pPr>
        <w:jc w:val="both"/>
        <w:rPr>
          <w:rFonts w:ascii="Arial" w:hAnsi="Arial" w:cs="Arial"/>
          <w:sz w:val="22"/>
          <w:szCs w:val="22"/>
        </w:rPr>
      </w:pPr>
      <w:r>
        <w:drawing>
          <wp:inline wp14:editId="3DA4D43D" wp14:anchorId="28D74239">
            <wp:extent cx="6400800" cy="444500"/>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54201ce3fd6b48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00800" cy="444500"/>
                    </a:xfrm>
                    <a:prstGeom prst="rect">
                      <a:avLst/>
                    </a:prstGeom>
                  </pic:spPr>
                </pic:pic>
              </a:graphicData>
            </a:graphic>
          </wp:inline>
        </w:drawing>
      </w:r>
    </w:p>
    <w:p w:rsidR="0001468A" w:rsidP="00B15B2A" w:rsidRDefault="00055726" w14:paraId="6151950F" w14:textId="00C7C3CE">
      <w:pPr>
        <w:jc w:val="both"/>
        <w:rPr>
          <w:ins w:author="Velvin Fu" w:date="2023-04-06T18:11:00Z" w:id="1768620907"/>
          <w:rFonts w:ascii="Arial" w:hAnsi="Arial" w:cs="Arial"/>
          <w:sz w:val="22"/>
          <w:szCs w:val="22"/>
        </w:rPr>
      </w:pPr>
      <w:r>
        <w:drawing>
          <wp:inline wp14:editId="558B29AF" wp14:anchorId="51276EB1">
            <wp:extent cx="4508626" cy="501853"/>
            <wp:effectExtent l="0" t="0" r="0" b="6350"/>
            <wp:docPr id="1" name="Picture 1" title=""/>
            <wp:cNvGraphicFramePr>
              <a:graphicFrameLocks noChangeAspect="1"/>
            </wp:cNvGraphicFramePr>
            <a:graphic>
              <a:graphicData uri="http://schemas.openxmlformats.org/drawingml/2006/picture">
                <pic:pic>
                  <pic:nvPicPr>
                    <pic:cNvPr id="0" name="Picture 1"/>
                    <pic:cNvPicPr/>
                  </pic:nvPicPr>
                  <pic:blipFill>
                    <a:blip r:embed="Rf1791048237848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08626" cy="501853"/>
                    </a:xfrm>
                    <a:prstGeom prst="rect">
                      <a:avLst/>
                    </a:prstGeom>
                  </pic:spPr>
                </pic:pic>
              </a:graphicData>
            </a:graphic>
          </wp:inline>
        </w:drawing>
      </w:r>
    </w:p>
    <w:p w:rsidR="00735DAB" w:rsidP="00B15B2A" w:rsidRDefault="00735DAB" w14:paraId="0A375B48" w14:textId="77777777">
      <w:pPr>
        <w:jc w:val="both"/>
        <w:rPr>
          <w:ins w:author="Velvin Fu" w:date="2023-04-06T18:16:00Z" w:id="1835272628"/>
          <w:rFonts w:ascii="Arial" w:hAnsi="Arial" w:cs="Arial"/>
          <w:sz w:val="22"/>
          <w:szCs w:val="22"/>
        </w:rPr>
      </w:pPr>
    </w:p>
    <w:p w:rsidR="00760BAB" w:rsidP="6C24E480" w:rsidRDefault="008C7A4D" w14:paraId="0AAF542F" w14:textId="349AF7C6">
      <w:pPr>
        <w:pStyle w:val="Normal"/>
        <w:jc w:val="both"/>
      </w:pPr>
      <w:r>
        <w:drawing>
          <wp:inline wp14:editId="31B5FD6B" wp14:anchorId="65DB83F5">
            <wp:extent cx="3258005" cy="828791"/>
            <wp:effectExtent l="0" t="0" r="0" b="0"/>
            <wp:docPr id="1097768332" name="" title=""/>
            <wp:cNvGraphicFramePr>
              <a:graphicFrameLocks noChangeAspect="1"/>
            </wp:cNvGraphicFramePr>
            <a:graphic>
              <a:graphicData uri="http://schemas.openxmlformats.org/drawingml/2006/picture">
                <pic:pic>
                  <pic:nvPicPr>
                    <pic:cNvPr id="0" name=""/>
                    <pic:cNvPicPr/>
                  </pic:nvPicPr>
                  <pic:blipFill>
                    <a:blip r:embed="R53bc0b9c3d3941ed">
                      <a:extLst>
                        <a:ext xmlns:a="http://schemas.openxmlformats.org/drawingml/2006/main" uri="{28A0092B-C50C-407E-A947-70E740481C1C}">
                          <a14:useLocalDpi val="0"/>
                        </a:ext>
                      </a:extLst>
                    </a:blip>
                    <a:stretch>
                      <a:fillRect/>
                    </a:stretch>
                  </pic:blipFill>
                  <pic:spPr>
                    <a:xfrm>
                      <a:off x="0" y="0"/>
                      <a:ext cx="3258005" cy="828791"/>
                    </a:xfrm>
                    <a:prstGeom prst="rect">
                      <a:avLst/>
                    </a:prstGeom>
                  </pic:spPr>
                </pic:pic>
              </a:graphicData>
            </a:graphic>
          </wp:inline>
        </w:drawing>
      </w:r>
    </w:p>
    <w:p w:rsidR="0001468A" w:rsidP="00722A58" w:rsidRDefault="000028A1" w14:paraId="58CB5343" w14:textId="3906699E">
      <w:pPr>
        <w:jc w:val="both"/>
        <w:rPr>
          <w:rFonts w:ascii="Arial" w:hAnsi="Arial" w:cs="Arial"/>
          <w:sz w:val="22"/>
          <w:szCs w:val="22"/>
        </w:rPr>
      </w:pPr>
      <w:r w:rsidRPr="493E688E" w:rsidR="493E688E">
        <w:rPr>
          <w:rFonts w:ascii="Arial" w:hAnsi="Arial" w:cs="Arial"/>
          <w:sz w:val="22"/>
          <w:szCs w:val="22"/>
        </w:rPr>
        <w:t>For stable housing, we cannot assume it should be labeled as "Residence - Home</w:t>
      </w:r>
      <w:r w:rsidRPr="493E688E" w:rsidR="493E688E">
        <w:rPr>
          <w:rFonts w:ascii="Arial" w:hAnsi="Arial" w:cs="Arial"/>
          <w:sz w:val="22"/>
          <w:szCs w:val="22"/>
        </w:rPr>
        <w:t>"</w:t>
      </w:r>
      <w:r w:rsidRPr="493E688E" w:rsidR="493E688E">
        <w:rPr>
          <w:rFonts w:ascii="Arial" w:hAnsi="Arial" w:cs="Arial"/>
          <w:sz w:val="22"/>
          <w:szCs w:val="22"/>
        </w:rPr>
        <w:t xml:space="preserve">. Because Stable means just not changing (to me), whereas residence/home implies </w:t>
      </w:r>
      <w:r w:rsidRPr="493E688E" w:rsidR="493E688E">
        <w:rPr>
          <w:rFonts w:ascii="Arial" w:hAnsi="Arial" w:cs="Arial"/>
          <w:sz w:val="22"/>
          <w:szCs w:val="22"/>
        </w:rPr>
        <w:t>ownership.</w:t>
      </w:r>
      <w:r w:rsidRPr="493E688E" w:rsidR="493E688E">
        <w:rPr>
          <w:rFonts w:ascii="Arial" w:hAnsi="Arial" w:cs="Arial"/>
          <w:sz w:val="22"/>
          <w:szCs w:val="22"/>
        </w:rPr>
        <w:t xml:space="preserve"> </w:t>
      </w:r>
      <w:r w:rsidRPr="493E688E" w:rsidR="493E688E">
        <w:rPr>
          <w:rFonts w:ascii="Arial" w:hAnsi="Arial" w:cs="Arial"/>
          <w:sz w:val="22"/>
          <w:szCs w:val="22"/>
        </w:rPr>
        <w:t>Just a caption, without knowing which type of residence is.</w:t>
      </w:r>
    </w:p>
    <w:p w:rsidRPr="00B15B2A" w:rsidR="00E666FC" w:rsidP="00B15B2A" w:rsidRDefault="00796E36" w14:paraId="69FC9E2C" w14:textId="0FA6B2A5">
      <w:pPr>
        <w:jc w:val="both"/>
        <w:rPr>
          <w:rFonts w:ascii="Arial" w:hAnsi="Arial" w:cs="Arial"/>
          <w:sz w:val="22"/>
          <w:szCs w:val="22"/>
        </w:rPr>
      </w:pPr>
      <w:r w:rsidRPr="45336116" w:rsidR="45336116">
        <w:rPr>
          <w:rFonts w:ascii="Arial" w:hAnsi="Arial" w:cs="Arial"/>
          <w:sz w:val="22"/>
          <w:szCs w:val="22"/>
        </w:rPr>
        <w:t xml:space="preserve">Economic stability will be determined </w:t>
      </w:r>
      <w:r w:rsidRPr="45336116" w:rsidR="45336116">
        <w:rPr>
          <w:rFonts w:ascii="Arial" w:hAnsi="Arial" w:cs="Arial"/>
          <w:sz w:val="22"/>
          <w:szCs w:val="22"/>
        </w:rPr>
        <w:t>with the employment status of caregivers.</w:t>
      </w:r>
      <w:r w:rsidRPr="45336116" w:rsidR="45336116">
        <w:rPr>
          <w:rFonts w:ascii="Arial" w:hAnsi="Arial" w:cs="Arial"/>
          <w:sz w:val="22"/>
          <w:szCs w:val="22"/>
        </w:rPr>
        <w:t xml:space="preserve"> </w:t>
      </w:r>
    </w:p>
    <w:p w:rsidRPr="00B15B2A" w:rsidR="00D204AD" w:rsidP="00B15B2A" w:rsidRDefault="00D204AD" w14:paraId="7062B30B" w14:textId="07EDFD46">
      <w:pPr>
        <w:pStyle w:val="Heading2"/>
        <w:jc w:val="both"/>
        <w:rPr>
          <w:rFonts w:ascii="Arial" w:hAnsi="Arial" w:cs="Arial"/>
          <w:sz w:val="22"/>
          <w:szCs w:val="22"/>
        </w:rPr>
      </w:pPr>
      <w:r w:rsidRPr="493E688E" w:rsidR="493E688E">
        <w:rPr>
          <w:rFonts w:ascii="Arial" w:hAnsi="Arial" w:cs="Arial"/>
          <w:sz w:val="22"/>
          <w:szCs w:val="22"/>
        </w:rPr>
        <w:t>(4) EMPLOYMENT</w:t>
      </w:r>
    </w:p>
    <w:p w:rsidRPr="00B15B2A" w:rsidR="00D204AD" w:rsidP="00B15B2A" w:rsidRDefault="00D204AD" w14:paraId="157BAEDA" w14:textId="77777777">
      <w:pPr>
        <w:jc w:val="both"/>
        <w:rPr>
          <w:rFonts w:ascii="Arial" w:hAnsi="Arial" w:cs="Arial"/>
          <w:sz w:val="22"/>
          <w:szCs w:val="22"/>
        </w:rPr>
      </w:pPr>
      <w:r w:rsidRPr="45336116" w:rsidR="45336116">
        <w:rPr>
          <w:rFonts w:ascii="Arial" w:hAnsi="Arial" w:cs="Arial"/>
          <w:i w:val="1"/>
          <w:iCs w:val="1"/>
          <w:sz w:val="22"/>
          <w:szCs w:val="22"/>
        </w:rPr>
        <w:t>Employment</w:t>
      </w:r>
      <w:r w:rsidRPr="45336116" w:rsidR="45336116">
        <w:rPr>
          <w:rFonts w:ascii="Arial" w:hAnsi="Arial" w:cs="Arial"/>
          <w:sz w:val="22"/>
          <w:szCs w:val="22"/>
        </w:rPr>
        <w:t xml:space="preserve"> will be annotated with the following information: </w:t>
      </w:r>
    </w:p>
    <w:p w:rsidRPr="00B15B2A" w:rsidR="00D204AD" w:rsidP="00B15B2A" w:rsidRDefault="00D204AD" w14:paraId="44EF8C6E" w14:textId="79305637">
      <w:pPr>
        <w:jc w:val="both"/>
        <w:rPr>
          <w:rFonts w:ascii="Arial" w:hAnsi="Arial" w:cs="Arial"/>
          <w:b w:val="1"/>
          <w:bCs w:val="1"/>
          <w:sz w:val="22"/>
          <w:szCs w:val="22"/>
        </w:rPr>
      </w:pPr>
      <w:r w:rsidRPr="45336116" w:rsidR="45336116">
        <w:rPr>
          <w:rFonts w:ascii="Arial" w:hAnsi="Arial" w:cs="Arial"/>
          <w:b w:val="1"/>
          <w:bCs w:val="1"/>
          <w:sz w:val="22"/>
          <w:szCs w:val="22"/>
        </w:rPr>
        <w:t xml:space="preserve">(1) Trigger (required): </w:t>
      </w:r>
      <w:r w:rsidRPr="45336116" w:rsidR="45336116">
        <w:rPr>
          <w:rFonts w:ascii="Arial" w:hAnsi="Arial" w:cs="Arial"/>
          <w:sz w:val="22"/>
          <w:szCs w:val="22"/>
        </w:rPr>
        <w:t>The trigger is the span that most clearly indicates an employment event is present. The trigger span should be a work-related key phrase (</w:t>
      </w:r>
      <w:proofErr w:type="gramStart"/>
      <w:r w:rsidRPr="45336116" w:rsidR="45336116">
        <w:rPr>
          <w:rFonts w:ascii="Arial" w:hAnsi="Arial" w:cs="Arial"/>
          <w:sz w:val="22"/>
          <w:szCs w:val="22"/>
        </w:rPr>
        <w:t>e.g.</w:t>
      </w:r>
      <w:proofErr w:type="gramEnd"/>
      <w:r w:rsidRPr="45336116" w:rsidR="45336116">
        <w:rPr>
          <w:rFonts w:ascii="Arial" w:hAnsi="Arial" w:cs="Arial"/>
          <w:sz w:val="22"/>
          <w:szCs w:val="22"/>
        </w:rPr>
        <w:t xml:space="preserve"> “works,” “occupation,” “employed,” “unemployed,” “on disability”, “retired,” “homemaker,” etc.), if present. Otherwise, it should be a specific profession. In notes with employment-related subheadings, like “</w:t>
      </w:r>
      <w:proofErr w:type="gramStart"/>
      <w:r w:rsidRPr="45336116" w:rsidR="45336116">
        <w:rPr>
          <w:rFonts w:ascii="Arial" w:hAnsi="Arial" w:cs="Arial"/>
          <w:sz w:val="22"/>
          <w:szCs w:val="22"/>
        </w:rPr>
        <w:t>Occupation:…</w:t>
      </w:r>
      <w:proofErr w:type="gramEnd"/>
      <w:r w:rsidRPr="45336116" w:rsidR="45336116">
        <w:rPr>
          <w:rFonts w:ascii="Arial" w:hAnsi="Arial" w:cs="Arial"/>
          <w:sz w:val="22"/>
          <w:szCs w:val="22"/>
        </w:rPr>
        <w:t>” or “</w:t>
      </w:r>
      <w:proofErr w:type="gramStart"/>
      <w:r w:rsidRPr="45336116" w:rsidR="45336116">
        <w:rPr>
          <w:rFonts w:ascii="Arial" w:hAnsi="Arial" w:cs="Arial"/>
          <w:sz w:val="22"/>
          <w:szCs w:val="22"/>
        </w:rPr>
        <w:t>Employment:…</w:t>
      </w:r>
      <w:proofErr w:type="gramEnd"/>
      <w:r w:rsidRPr="45336116" w:rsidR="45336116">
        <w:rPr>
          <w:rFonts w:ascii="Arial" w:hAnsi="Arial" w:cs="Arial"/>
          <w:sz w:val="22"/>
          <w:szCs w:val="22"/>
        </w:rPr>
        <w:t>,” the subheading without the colon (</w:t>
      </w:r>
      <w:proofErr w:type="gramStart"/>
      <w:r w:rsidRPr="45336116" w:rsidR="45336116">
        <w:rPr>
          <w:rFonts w:ascii="Arial" w:hAnsi="Arial" w:cs="Arial"/>
          <w:sz w:val="22"/>
          <w:szCs w:val="22"/>
        </w:rPr>
        <w:t>i.e.</w:t>
      </w:r>
      <w:proofErr w:type="gramEnd"/>
      <w:r w:rsidRPr="45336116" w:rsidR="45336116">
        <w:rPr>
          <w:rFonts w:ascii="Arial" w:hAnsi="Arial" w:cs="Arial"/>
          <w:sz w:val="22"/>
          <w:szCs w:val="22"/>
        </w:rPr>
        <w:t xml:space="preserve"> “Occupation” or “Employment”) should be the trigger.</w:t>
      </w:r>
    </w:p>
    <w:p w:rsidRPr="00B15B2A" w:rsidR="00D204AD" w:rsidP="00B15B2A" w:rsidRDefault="00D204AD" w14:paraId="34EB2A62" w14:textId="29A00F13">
      <w:pPr>
        <w:pStyle w:val="Caption"/>
        <w:keepNext w:val="1"/>
        <w:jc w:val="both"/>
        <w:rPr>
          <w:rFonts w:ascii="Arial" w:hAnsi="Arial" w:cs="Arial"/>
          <w:sz w:val="22"/>
          <w:szCs w:val="22"/>
        </w:rPr>
      </w:pPr>
      <w:bookmarkStart w:name="_Ref14191364" w:id="3"/>
      <w:r w:rsidRPr="45336116" w:rsidR="45336116">
        <w:rPr>
          <w:rFonts w:ascii="Arial" w:hAnsi="Arial" w:cs="Arial"/>
          <w:sz w:val="22"/>
          <w:szCs w:val="22"/>
        </w:rPr>
        <w:t>Table</w:t>
      </w:r>
      <w:bookmarkEnd w:id="3"/>
      <w:r w:rsidRPr="45336116" w:rsidR="45336116">
        <w:rPr>
          <w:rFonts w:ascii="Arial" w:hAnsi="Arial" w:cs="Arial"/>
          <w:sz w:val="22"/>
          <w:szCs w:val="22"/>
        </w:rPr>
        <w:t xml:space="preserve"> </w:t>
      </w:r>
      <w:r w:rsidRPr="45336116" w:rsidR="45336116">
        <w:rPr>
          <w:rFonts w:ascii="Arial" w:hAnsi="Arial" w:cs="Arial"/>
          <w:sz w:val="22"/>
          <w:szCs w:val="22"/>
        </w:rPr>
        <w:t>7</w:t>
      </w:r>
      <w:r w:rsidRPr="45336116" w:rsidR="45336116">
        <w:rPr>
          <w:rFonts w:ascii="Arial" w:hAnsi="Arial" w:cs="Arial"/>
          <w:sz w:val="22"/>
          <w:szCs w:val="22"/>
        </w:rPr>
        <w:t xml:space="preserve">. Employment - trigger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identified span.</w:t>
      </w:r>
    </w:p>
    <w:tbl>
      <w:tblPr>
        <w:tblStyle w:val="TableGrid"/>
        <w:tblW w:w="9576" w:type="dxa"/>
        <w:tblLook w:val="04A0" w:firstRow="1" w:lastRow="0" w:firstColumn="1" w:lastColumn="0" w:noHBand="0" w:noVBand="1"/>
      </w:tblPr>
      <w:tblGrid>
        <w:gridCol w:w="2988"/>
        <w:gridCol w:w="6588"/>
      </w:tblGrid>
      <w:tr w:rsidRPr="00B15B2A" w:rsidR="00D204AD" w:rsidTr="6C24E480" w14:paraId="7F215887" w14:textId="77777777">
        <w:tc>
          <w:tcPr>
            <w:tcW w:w="2988" w:type="dxa"/>
            <w:tcMar/>
          </w:tcPr>
          <w:p w:rsidRPr="00B15B2A" w:rsidR="00D204AD" w:rsidP="00B15B2A" w:rsidRDefault="00D204AD" w14:paraId="3CC5C3F3" w14:textId="77777777">
            <w:pPr>
              <w:pStyle w:val="table"/>
              <w:keepNext w:val="1"/>
              <w:jc w:val="both"/>
              <w:rPr>
                <w:rFonts w:ascii="Arial" w:hAnsi="Arial" w:cs="Arial"/>
                <w:b w:val="1"/>
                <w:bCs w:val="1"/>
                <w:sz w:val="22"/>
                <w:szCs w:val="22"/>
              </w:rPr>
            </w:pPr>
            <w:bookmarkStart w:name="_Hlk14415249" w:id="4"/>
            <w:r w:rsidRPr="45336116" w:rsidR="45336116">
              <w:rPr>
                <w:rFonts w:ascii="Arial" w:hAnsi="Arial" w:cs="Arial"/>
                <w:b w:val="1"/>
                <w:bCs w:val="1"/>
                <w:sz w:val="22"/>
                <w:szCs w:val="22"/>
              </w:rPr>
              <w:t>Priority</w:t>
            </w:r>
          </w:p>
        </w:tc>
        <w:tc>
          <w:tcPr>
            <w:tcW w:w="6588" w:type="dxa"/>
            <w:tcMar/>
          </w:tcPr>
          <w:p w:rsidRPr="00B15B2A" w:rsidR="00D204AD" w:rsidP="00B15B2A" w:rsidRDefault="00D204AD" w14:paraId="09FB0CA9"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4308EF" w:rsidTr="6C24E480" w14:paraId="7FCE4A04" w14:textId="77777777">
        <w:tc>
          <w:tcPr>
            <w:tcW w:w="2988" w:type="dxa"/>
            <w:tcMar/>
          </w:tcPr>
          <w:p w:rsidRPr="001112AF" w:rsidR="004308EF" w:rsidP="00B15B2A" w:rsidRDefault="004308EF" w14:paraId="5F9C3EF4" w14:textId="6BF2BA77">
            <w:pPr>
              <w:pStyle w:val="table"/>
              <w:keepNext w:val="1"/>
              <w:jc w:val="both"/>
              <w:rPr>
                <w:rFonts w:ascii="Arial" w:hAnsi="Arial" w:cs="Arial"/>
                <w:sz w:val="22"/>
                <w:szCs w:val="22"/>
              </w:rPr>
            </w:pPr>
            <w:r w:rsidRPr="45336116" w:rsidR="45336116">
              <w:rPr>
                <w:rFonts w:ascii="Arial" w:hAnsi="Arial" w:cs="Arial"/>
                <w:sz w:val="22"/>
                <w:szCs w:val="22"/>
              </w:rPr>
              <w:t>1. Employment subheading</w:t>
            </w:r>
          </w:p>
        </w:tc>
        <w:tc>
          <w:tcPr>
            <w:tcW w:w="6588" w:type="dxa"/>
            <w:tcMar/>
          </w:tcPr>
          <w:p w:rsidRPr="001112AF" w:rsidR="004308EF" w:rsidP="00B15B2A" w:rsidRDefault="004308EF" w14:paraId="0827F428" w14:textId="5593CEC1">
            <w:pPr>
              <w:pStyle w:val="table"/>
              <w:keepNext w:val="1"/>
              <w:jc w:val="both"/>
              <w:rPr>
                <w:rFonts w:ascii="Arial" w:hAnsi="Arial" w:cs="Arial"/>
                <w:sz w:val="22"/>
                <w:szCs w:val="22"/>
              </w:rPr>
            </w:pPr>
            <w:r w:rsidRPr="45336116" w:rsidR="45336116">
              <w:rPr>
                <w:rFonts w:ascii="Arial" w:hAnsi="Arial" w:cs="Arial"/>
                <w:b w:val="1"/>
                <w:bCs w:val="1"/>
                <w:sz w:val="22"/>
                <w:szCs w:val="22"/>
                <w:u w:val="single"/>
              </w:rPr>
              <w:t>Employment</w:t>
            </w:r>
            <w:r w:rsidRPr="45336116" w:rsidR="45336116">
              <w:rPr>
                <w:rFonts w:ascii="Arial" w:hAnsi="Arial" w:cs="Arial"/>
                <w:sz w:val="22"/>
                <w:szCs w:val="22"/>
              </w:rPr>
              <w:t>:</w:t>
            </w:r>
            <w:r w:rsidRPr="45336116" w:rsidR="45336116">
              <w:rPr>
                <w:rFonts w:ascii="Arial" w:hAnsi="Arial" w:cs="Arial"/>
                <w:sz w:val="22"/>
                <w:szCs w:val="22"/>
              </w:rPr>
              <w:t xml:space="preserve"> Nurse </w:t>
            </w:r>
          </w:p>
        </w:tc>
      </w:tr>
      <w:tr w:rsidRPr="00ED2F19" w:rsidR="00D204AD" w:rsidTr="6C24E480" w14:paraId="494F17FE" w14:textId="77777777">
        <w:tc>
          <w:tcPr>
            <w:tcW w:w="2988" w:type="dxa"/>
            <w:tcMar/>
          </w:tcPr>
          <w:p w:rsidRPr="001112AF" w:rsidR="00D204AD" w:rsidP="00B15B2A" w:rsidRDefault="004308EF" w14:paraId="3D4E2888" w14:textId="4A2E7376">
            <w:pPr>
              <w:pStyle w:val="table"/>
              <w:keepNext w:val="1"/>
              <w:jc w:val="both"/>
              <w:rPr>
                <w:rFonts w:ascii="Arial" w:hAnsi="Arial" w:cs="Arial"/>
                <w:sz w:val="22"/>
                <w:szCs w:val="22"/>
              </w:rPr>
            </w:pPr>
            <w:r w:rsidRPr="45336116" w:rsidR="45336116">
              <w:rPr>
                <w:rFonts w:ascii="Arial" w:hAnsi="Arial" w:cs="Arial"/>
                <w:sz w:val="22"/>
                <w:szCs w:val="22"/>
              </w:rPr>
              <w:t>2</w:t>
            </w:r>
            <w:r w:rsidRPr="45336116" w:rsidR="45336116">
              <w:rPr>
                <w:rFonts w:ascii="Arial" w:hAnsi="Arial" w:cs="Arial"/>
                <w:sz w:val="22"/>
                <w:szCs w:val="22"/>
              </w:rPr>
              <w:t xml:space="preserve">. Work-related key phrase </w:t>
            </w:r>
          </w:p>
        </w:tc>
        <w:tc>
          <w:tcPr>
            <w:tcW w:w="6588" w:type="dxa"/>
            <w:tcMar/>
          </w:tcPr>
          <w:p w:rsidRPr="001112AF" w:rsidR="00D204AD" w:rsidP="00B15B2A" w:rsidRDefault="00662BEE" w14:paraId="11BC25FA" w14:textId="69CB32DD">
            <w:pPr>
              <w:pStyle w:val="table"/>
              <w:keepNext w:val="1"/>
              <w:jc w:val="both"/>
              <w:rPr>
                <w:rFonts w:ascii="Arial" w:hAnsi="Arial" w:cs="Arial"/>
                <w:sz w:val="22"/>
                <w:szCs w:val="22"/>
              </w:rPr>
            </w:pPr>
            <w:r w:rsidRPr="45336116" w:rsidR="45336116">
              <w:rPr>
                <w:rFonts w:ascii="Arial" w:hAnsi="Arial" w:cs="Arial"/>
                <w:sz w:val="22"/>
                <w:szCs w:val="22"/>
              </w:rPr>
              <w:t>Mother</w:t>
            </w:r>
            <w:r w:rsidRPr="45336116" w:rsidR="45336116">
              <w:rPr>
                <w:rFonts w:ascii="Arial" w:hAnsi="Arial" w:cs="Arial"/>
                <w:sz w:val="22"/>
                <w:szCs w:val="22"/>
              </w:rPr>
              <w:t xml:space="preserve"> used to be </w:t>
            </w:r>
            <w:r w:rsidRPr="45336116" w:rsidR="45336116">
              <w:rPr>
                <w:rStyle w:val="spanChar"/>
                <w:rFonts w:ascii="Arial" w:hAnsi="Arial" w:cs="Arial"/>
                <w:sz w:val="22"/>
                <w:szCs w:val="22"/>
              </w:rPr>
              <w:t>employed</w:t>
            </w:r>
            <w:r w:rsidRPr="45336116" w:rsidR="45336116">
              <w:rPr>
                <w:rFonts w:ascii="Arial" w:hAnsi="Arial" w:cs="Arial"/>
                <w:sz w:val="22"/>
                <w:szCs w:val="22"/>
              </w:rPr>
              <w:t xml:space="preserve"> as a registered nurse.</w:t>
            </w:r>
          </w:p>
          <w:p w:rsidRPr="001112AF" w:rsidR="00D204AD" w:rsidP="00B15B2A" w:rsidRDefault="00D204AD" w14:paraId="7A09A6FB"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 she </w:t>
            </w:r>
            <w:r w:rsidRPr="45336116" w:rsidR="45336116">
              <w:rPr>
                <w:rStyle w:val="spanChar"/>
                <w:rFonts w:ascii="Arial" w:hAnsi="Arial" w:cs="Arial"/>
                <w:sz w:val="22"/>
                <w:szCs w:val="22"/>
              </w:rPr>
              <w:t>works</w:t>
            </w:r>
            <w:r w:rsidRPr="45336116" w:rsidR="45336116">
              <w:rPr>
                <w:rFonts w:ascii="Arial" w:hAnsi="Arial" w:cs="Arial"/>
                <w:sz w:val="22"/>
                <w:szCs w:val="22"/>
              </w:rPr>
              <w:t xml:space="preserve"> at a nursing home.</w:t>
            </w:r>
          </w:p>
          <w:p w:rsidR="00D204AD" w:rsidP="00B15B2A" w:rsidRDefault="00D204AD" w14:paraId="5F57F01B"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w:t>
            </w:r>
            <w:r w:rsidRPr="45336116" w:rsidR="45336116">
              <w:rPr>
                <w:rStyle w:val="spanChar"/>
                <w:rFonts w:ascii="Arial" w:hAnsi="Arial" w:cs="Arial"/>
                <w:sz w:val="22"/>
                <w:szCs w:val="22"/>
              </w:rPr>
              <w:t>worked</w:t>
            </w:r>
            <w:r w:rsidRPr="45336116" w:rsidR="45336116">
              <w:rPr>
                <w:rFonts w:ascii="Arial" w:hAnsi="Arial" w:cs="Arial"/>
                <w:sz w:val="22"/>
                <w:szCs w:val="22"/>
              </w:rPr>
              <w:t xml:space="preserve"> as a travel agent.</w:t>
            </w:r>
          </w:p>
          <w:p w:rsidRPr="001112AF" w:rsidR="00F46A20" w:rsidP="00B15B2A" w:rsidRDefault="00F46A20" w14:paraId="03482960" w14:textId="72563CE0">
            <w:pPr>
              <w:pStyle w:val="table"/>
              <w:keepNext w:val="1"/>
              <w:jc w:val="both"/>
              <w:rPr>
                <w:rFonts w:ascii="Arial" w:hAnsi="Arial" w:cs="Arial"/>
                <w:sz w:val="22"/>
                <w:szCs w:val="22"/>
              </w:rPr>
            </w:pPr>
            <w:r w:rsidRPr="6C24E480" w:rsidR="6C24E480">
              <w:rPr>
                <w:rFonts w:ascii="Arial" w:hAnsi="Arial" w:cs="Arial"/>
                <w:sz w:val="22"/>
                <w:szCs w:val="22"/>
              </w:rPr>
              <w:t xml:space="preserve">Social: Lives with mom and grandparents, mom </w:t>
            </w:r>
            <w:r w:rsidRPr="6C24E480" w:rsidR="6C24E480">
              <w:rPr>
                <w:rFonts w:ascii="Arial" w:hAnsi="Arial" w:cs="Arial"/>
                <w:b w:val="1"/>
                <w:bCs w:val="1"/>
                <w:sz w:val="22"/>
                <w:szCs w:val="22"/>
                <w:u w:val="single"/>
              </w:rPr>
              <w:t>working</w:t>
            </w:r>
            <w:r w:rsidRPr="6C24E480" w:rsidR="6C24E480">
              <w:rPr>
                <w:rFonts w:ascii="Arial" w:hAnsi="Arial" w:cs="Arial"/>
                <w:sz w:val="22"/>
                <w:szCs w:val="22"/>
              </w:rPr>
              <w:t xml:space="preserve"> w/  Transport. (Working(verb) is preferred over “transport” (profession))</w:t>
            </w:r>
          </w:p>
          <w:p w:rsidRPr="001112AF" w:rsidR="00D204AD" w:rsidP="00B15B2A" w:rsidRDefault="00D204AD" w14:paraId="4BDB4375" w14:textId="424E1622">
            <w:pPr>
              <w:pStyle w:val="table"/>
              <w:keepNext w:val="1"/>
              <w:jc w:val="both"/>
              <w:rPr>
                <w:rFonts w:ascii="Arial" w:hAnsi="Arial" w:cs="Arial"/>
                <w:sz w:val="22"/>
                <w:szCs w:val="22"/>
              </w:rPr>
            </w:pPr>
            <w:r w:rsidRPr="45336116" w:rsidR="45336116">
              <w:rPr>
                <w:rFonts w:ascii="Arial" w:hAnsi="Arial" w:cs="Arial"/>
                <w:sz w:val="22"/>
                <w:szCs w:val="22"/>
              </w:rPr>
              <w:t xml:space="preserve">… she is </w:t>
            </w:r>
            <w:r w:rsidRPr="45336116" w:rsidR="45336116">
              <w:rPr>
                <w:rStyle w:val="spanChar"/>
                <w:rFonts w:ascii="Arial" w:hAnsi="Arial" w:cs="Arial"/>
                <w:sz w:val="22"/>
                <w:szCs w:val="22"/>
              </w:rPr>
              <w:t>retired</w:t>
            </w:r>
            <w:r w:rsidRPr="45336116" w:rsidR="45336116">
              <w:rPr>
                <w:rFonts w:ascii="Arial" w:hAnsi="Arial" w:cs="Arial"/>
                <w:sz w:val="22"/>
                <w:szCs w:val="22"/>
              </w:rPr>
              <w:t>.</w:t>
            </w:r>
          </w:p>
          <w:p w:rsidRPr="001112AF" w:rsidR="00D204AD" w:rsidP="00B15B2A" w:rsidRDefault="00662BEE" w14:paraId="35B7BD17" w14:textId="40B66D42">
            <w:pPr>
              <w:pStyle w:val="table"/>
              <w:keepNext w:val="1"/>
              <w:jc w:val="both"/>
              <w:rPr>
                <w:rFonts w:ascii="Arial" w:hAnsi="Arial" w:cs="Arial"/>
                <w:sz w:val="22"/>
                <w:szCs w:val="22"/>
              </w:rPr>
            </w:pPr>
            <w:r w:rsidRPr="45336116" w:rsidR="45336116">
              <w:rPr>
                <w:rFonts w:ascii="Arial" w:hAnsi="Arial" w:cs="Arial"/>
                <w:sz w:val="22"/>
                <w:szCs w:val="22"/>
              </w:rPr>
              <w:t>Father</w:t>
            </w:r>
            <w:r w:rsidRPr="45336116" w:rsidR="45336116">
              <w:rPr>
                <w:rFonts w:ascii="Arial" w:hAnsi="Arial" w:cs="Arial"/>
                <w:sz w:val="22"/>
                <w:szCs w:val="22"/>
              </w:rPr>
              <w:t xml:space="preserve"> is </w:t>
            </w:r>
            <w:r w:rsidRPr="45336116" w:rsidR="45336116">
              <w:rPr>
                <w:rStyle w:val="spanChar"/>
                <w:rFonts w:ascii="Arial" w:hAnsi="Arial" w:cs="Arial"/>
                <w:sz w:val="22"/>
                <w:szCs w:val="22"/>
              </w:rPr>
              <w:t>unemployed</w:t>
            </w:r>
            <w:r w:rsidRPr="45336116" w:rsidR="45336116">
              <w:rPr>
                <w:rFonts w:ascii="Arial" w:hAnsi="Arial" w:cs="Arial"/>
                <w:sz w:val="22"/>
                <w:szCs w:val="22"/>
              </w:rPr>
              <w:t>.</w:t>
            </w:r>
          </w:p>
          <w:p w:rsidRPr="001112AF" w:rsidR="00D204AD" w:rsidP="00B15B2A" w:rsidRDefault="00D204AD" w14:paraId="64DDF02C" w14:textId="07B56A65">
            <w:pPr>
              <w:pStyle w:val="table"/>
              <w:keepNext w:val="1"/>
              <w:jc w:val="both"/>
              <w:rPr>
                <w:rFonts w:ascii="Arial" w:hAnsi="Arial" w:cs="Arial"/>
                <w:sz w:val="22"/>
                <w:szCs w:val="22"/>
              </w:rPr>
            </w:pPr>
            <w:r w:rsidRPr="45336116" w:rsidR="45336116">
              <w:rPr>
                <w:rFonts w:ascii="Arial" w:hAnsi="Arial" w:cs="Arial"/>
                <w:sz w:val="22"/>
                <w:szCs w:val="22"/>
              </w:rPr>
              <w:t>…</w:t>
            </w:r>
            <w:r w:rsidRPr="45336116" w:rsidR="45336116">
              <w:rPr>
                <w:rFonts w:ascii="Arial" w:hAnsi="Arial" w:cs="Arial"/>
                <w:sz w:val="22"/>
                <w:szCs w:val="22"/>
              </w:rPr>
              <w:t xml:space="preserve">mother </w:t>
            </w:r>
            <w:r w:rsidRPr="45336116" w:rsidR="45336116">
              <w:rPr>
                <w:rFonts w:ascii="Arial" w:hAnsi="Arial" w:cs="Arial"/>
                <w:sz w:val="22"/>
                <w:szCs w:val="22"/>
              </w:rPr>
              <w:t xml:space="preserve">is </w:t>
            </w:r>
            <w:r w:rsidRPr="45336116" w:rsidR="45336116">
              <w:rPr>
                <w:rStyle w:val="spanChar"/>
                <w:rFonts w:ascii="Arial" w:hAnsi="Arial" w:cs="Arial"/>
                <w:sz w:val="22"/>
                <w:szCs w:val="22"/>
              </w:rPr>
              <w:t>on disability</w:t>
            </w:r>
            <w:r w:rsidRPr="45336116" w:rsidR="45336116">
              <w:rPr>
                <w:rFonts w:ascii="Arial" w:hAnsi="Arial" w:cs="Arial"/>
                <w:sz w:val="22"/>
                <w:szCs w:val="22"/>
              </w:rPr>
              <w:t>.</w:t>
            </w:r>
          </w:p>
          <w:p w:rsidR="00D204AD" w:rsidP="00B15B2A" w:rsidRDefault="00D204AD" w14:paraId="39BFD6FC"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 the </w:t>
            </w:r>
            <w:r w:rsidRPr="45336116" w:rsidR="45336116">
              <w:rPr>
                <w:rFonts w:ascii="Arial" w:hAnsi="Arial" w:cs="Arial"/>
                <w:sz w:val="22"/>
                <w:szCs w:val="22"/>
              </w:rPr>
              <w:t>mother</w:t>
            </w:r>
            <w:r w:rsidRPr="45336116" w:rsidR="45336116">
              <w:rPr>
                <w:rFonts w:ascii="Arial" w:hAnsi="Arial" w:cs="Arial"/>
                <w:sz w:val="22"/>
                <w:szCs w:val="22"/>
              </w:rPr>
              <w:t xml:space="preserve"> is </w:t>
            </w:r>
            <w:r w:rsidRPr="45336116" w:rsidR="45336116">
              <w:rPr>
                <w:rStyle w:val="spanChar"/>
                <w:rFonts w:ascii="Arial" w:hAnsi="Arial" w:cs="Arial"/>
                <w:sz w:val="22"/>
                <w:szCs w:val="22"/>
                <w:u w:val="single"/>
              </w:rPr>
              <w:t xml:space="preserve">a </w:t>
            </w:r>
            <w:r w:rsidRPr="45336116" w:rsidR="45336116">
              <w:rPr>
                <w:rStyle w:val="spanChar"/>
                <w:rFonts w:ascii="Arial" w:hAnsi="Arial" w:cs="Arial"/>
                <w:sz w:val="22"/>
                <w:szCs w:val="22"/>
              </w:rPr>
              <w:t>homemaker</w:t>
            </w:r>
            <w:r w:rsidRPr="45336116" w:rsidR="45336116">
              <w:rPr>
                <w:rFonts w:ascii="Arial" w:hAnsi="Arial" w:cs="Arial"/>
                <w:sz w:val="22"/>
                <w:szCs w:val="22"/>
              </w:rPr>
              <w:t>.</w:t>
            </w:r>
          </w:p>
          <w:p w:rsidRPr="001112AF" w:rsidR="00F46A20" w:rsidP="00B15B2A" w:rsidRDefault="0037429E" w14:paraId="74004474" w14:textId="39AEC7FC">
            <w:pPr>
              <w:pStyle w:val="table"/>
              <w:keepNext w:val="1"/>
              <w:jc w:val="both"/>
              <w:rPr>
                <w:rFonts w:ascii="Arial" w:hAnsi="Arial" w:cs="Arial"/>
                <w:sz w:val="22"/>
                <w:szCs w:val="22"/>
              </w:rPr>
            </w:pPr>
            <w:r w:rsidRPr="6C24E480" w:rsidR="6C24E480">
              <w:rPr>
                <w:rFonts w:ascii="Arial" w:hAnsi="Arial" w:cs="Arial"/>
                <w:sz w:val="22"/>
                <w:szCs w:val="22"/>
              </w:rPr>
              <w:t>7/14/21 - just finished 10th grade, works at &lt;LOCATION/&gt;'s. (We are not annotating children. Because Children does not contribute a lot to the economy)</w:t>
            </w:r>
          </w:p>
        </w:tc>
      </w:tr>
      <w:tr w:rsidRPr="00ED2F19" w:rsidR="00D204AD" w:rsidTr="6C24E480" w14:paraId="1736DBC9" w14:textId="77777777">
        <w:tc>
          <w:tcPr>
            <w:tcW w:w="2988" w:type="dxa"/>
            <w:tcMar/>
          </w:tcPr>
          <w:p w:rsidRPr="001112AF" w:rsidR="00D204AD" w:rsidP="00B15B2A" w:rsidRDefault="004308EF" w14:paraId="7A583CDE" w14:textId="73105DDD">
            <w:pPr>
              <w:pStyle w:val="table"/>
              <w:keepNext w:val="1"/>
              <w:jc w:val="both"/>
              <w:rPr>
                <w:rFonts w:ascii="Arial" w:hAnsi="Arial" w:cs="Arial"/>
                <w:sz w:val="22"/>
                <w:szCs w:val="22"/>
              </w:rPr>
            </w:pPr>
            <w:r w:rsidRPr="45336116" w:rsidR="45336116">
              <w:rPr>
                <w:rFonts w:ascii="Arial" w:hAnsi="Arial" w:cs="Arial"/>
                <w:sz w:val="22"/>
                <w:szCs w:val="22"/>
              </w:rPr>
              <w:t>3</w:t>
            </w:r>
            <w:r w:rsidRPr="45336116" w:rsidR="45336116">
              <w:rPr>
                <w:rFonts w:ascii="Arial" w:hAnsi="Arial" w:cs="Arial"/>
                <w:sz w:val="22"/>
                <w:szCs w:val="22"/>
              </w:rPr>
              <w:t>. Profession</w:t>
            </w:r>
          </w:p>
        </w:tc>
        <w:tc>
          <w:tcPr>
            <w:tcW w:w="6588" w:type="dxa"/>
            <w:tcMar/>
          </w:tcPr>
          <w:p w:rsidRPr="001112AF" w:rsidR="00D204AD" w:rsidP="00B15B2A" w:rsidRDefault="00D204AD" w14:paraId="2624096F"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is </w:t>
            </w:r>
            <w:r w:rsidRPr="45336116" w:rsidR="45336116">
              <w:rPr>
                <w:rStyle w:val="spanChar"/>
                <w:rFonts w:ascii="Arial" w:hAnsi="Arial" w:cs="Arial"/>
                <w:sz w:val="22"/>
                <w:szCs w:val="22"/>
                <w:u w:val="none"/>
              </w:rPr>
              <w:t xml:space="preserve">a </w:t>
            </w:r>
            <w:r w:rsidRPr="45336116" w:rsidR="45336116">
              <w:rPr>
                <w:rStyle w:val="spanChar"/>
                <w:rFonts w:ascii="Arial" w:hAnsi="Arial" w:cs="Arial"/>
                <w:sz w:val="22"/>
                <w:szCs w:val="22"/>
              </w:rPr>
              <w:t>full-time student</w:t>
            </w:r>
            <w:r w:rsidRPr="45336116" w:rsidR="45336116">
              <w:rPr>
                <w:rFonts w:ascii="Arial" w:hAnsi="Arial" w:cs="Arial"/>
                <w:sz w:val="22"/>
                <w:szCs w:val="22"/>
              </w:rPr>
              <w:t xml:space="preserve"> at </w:t>
            </w:r>
            <w:proofErr w:type="gramStart"/>
            <w:r w:rsidRPr="45336116" w:rsidR="45336116">
              <w:rPr>
                <w:rFonts w:ascii="Arial" w:hAnsi="Arial" w:cs="Arial"/>
                <w:sz w:val="22"/>
                <w:szCs w:val="22"/>
              </w:rPr>
              <w:t>University</w:t>
            </w:r>
            <w:proofErr w:type="gramEnd"/>
            <w:r w:rsidRPr="45336116" w:rsidR="45336116">
              <w:rPr>
                <w:rFonts w:ascii="Arial" w:hAnsi="Arial" w:cs="Arial"/>
                <w:sz w:val="22"/>
                <w:szCs w:val="22"/>
              </w:rPr>
              <w:t>.</w:t>
            </w:r>
          </w:p>
          <w:p w:rsidRPr="001112AF" w:rsidR="00D204AD" w:rsidP="00B15B2A" w:rsidRDefault="00D204AD" w14:paraId="4F8AB9AB" w14:textId="4E2D523C">
            <w:pPr>
              <w:pStyle w:val="table"/>
              <w:keepNext w:val="1"/>
              <w:jc w:val="both"/>
              <w:rPr>
                <w:rFonts w:ascii="Arial" w:hAnsi="Arial" w:cs="Arial"/>
                <w:sz w:val="22"/>
                <w:szCs w:val="22"/>
              </w:rPr>
            </w:pPr>
            <w:r w:rsidRPr="45336116" w:rsidR="45336116">
              <w:rPr>
                <w:rFonts w:ascii="Arial" w:hAnsi="Arial" w:cs="Arial"/>
                <w:sz w:val="22"/>
                <w:szCs w:val="22"/>
              </w:rPr>
              <w:t xml:space="preserve">The </w:t>
            </w:r>
            <w:r w:rsidRPr="45336116" w:rsidR="45336116">
              <w:rPr>
                <w:rFonts w:ascii="Arial" w:hAnsi="Arial" w:cs="Arial"/>
                <w:sz w:val="22"/>
                <w:szCs w:val="22"/>
              </w:rPr>
              <w:t>mother</w:t>
            </w:r>
            <w:r w:rsidRPr="45336116" w:rsidR="45336116">
              <w:rPr>
                <w:rFonts w:ascii="Arial" w:hAnsi="Arial" w:cs="Arial"/>
                <w:sz w:val="22"/>
                <w:szCs w:val="22"/>
              </w:rPr>
              <w:t xml:space="preserve"> is </w:t>
            </w:r>
            <w:r w:rsidRPr="45336116" w:rsidR="45336116">
              <w:rPr>
                <w:rStyle w:val="spanChar"/>
                <w:rFonts w:ascii="Arial" w:hAnsi="Arial" w:cs="Arial"/>
                <w:sz w:val="22"/>
                <w:szCs w:val="22"/>
                <w:u w:val="none"/>
              </w:rPr>
              <w:t xml:space="preserve">a </w:t>
            </w:r>
            <w:r w:rsidRPr="45336116" w:rsidR="45336116">
              <w:rPr>
                <w:rStyle w:val="spanChar"/>
                <w:rFonts w:ascii="Arial" w:hAnsi="Arial" w:cs="Arial"/>
                <w:sz w:val="22"/>
                <w:szCs w:val="22"/>
              </w:rPr>
              <w:t>registered nurse</w:t>
            </w:r>
            <w:r w:rsidRPr="45336116" w:rsidR="45336116">
              <w:rPr>
                <w:rFonts w:ascii="Arial" w:hAnsi="Arial" w:cs="Arial"/>
                <w:sz w:val="22"/>
                <w:szCs w:val="22"/>
              </w:rPr>
              <w:t xml:space="preserve"> by profession.</w:t>
            </w:r>
          </w:p>
          <w:p w:rsidR="00D204AD" w:rsidP="00B15B2A" w:rsidRDefault="00662BEE" w14:paraId="3FB5B416" w14:textId="77777777">
            <w:pPr>
              <w:pStyle w:val="table"/>
              <w:keepNext w:val="1"/>
              <w:jc w:val="both"/>
              <w:rPr>
                <w:rFonts w:ascii="Arial" w:hAnsi="Arial" w:cs="Arial"/>
                <w:sz w:val="22"/>
                <w:szCs w:val="22"/>
              </w:rPr>
            </w:pPr>
            <w:r w:rsidRPr="45336116" w:rsidR="45336116">
              <w:rPr>
                <w:rFonts w:ascii="Arial" w:hAnsi="Arial" w:cs="Arial"/>
                <w:sz w:val="22"/>
                <w:szCs w:val="22"/>
              </w:rPr>
              <w:t>Father</w:t>
            </w:r>
            <w:r w:rsidRPr="45336116" w:rsidR="45336116">
              <w:rPr>
                <w:rFonts w:ascii="Arial" w:hAnsi="Arial" w:cs="Arial"/>
                <w:sz w:val="22"/>
                <w:szCs w:val="22"/>
              </w:rPr>
              <w:t xml:space="preserve"> is </w:t>
            </w:r>
            <w:r w:rsidRPr="45336116" w:rsidR="45336116">
              <w:rPr>
                <w:rStyle w:val="spanChar"/>
                <w:rFonts w:ascii="Arial" w:hAnsi="Arial" w:cs="Arial"/>
                <w:sz w:val="22"/>
                <w:szCs w:val="22"/>
                <w:u w:val="single"/>
              </w:rPr>
              <w:t xml:space="preserve">an </w:t>
            </w:r>
            <w:r w:rsidRPr="45336116" w:rsidR="45336116">
              <w:rPr>
                <w:rStyle w:val="spanChar"/>
                <w:rFonts w:ascii="Arial" w:hAnsi="Arial" w:cs="Arial"/>
                <w:sz w:val="22"/>
                <w:szCs w:val="22"/>
              </w:rPr>
              <w:t>office manager</w:t>
            </w:r>
            <w:r w:rsidRPr="45336116" w:rsidR="45336116">
              <w:rPr>
                <w:rFonts w:ascii="Arial" w:hAnsi="Arial" w:cs="Arial"/>
                <w:sz w:val="22"/>
                <w:szCs w:val="22"/>
              </w:rPr>
              <w:t xml:space="preserve"> for a gravel company.</w:t>
            </w:r>
          </w:p>
          <w:p w:rsidRPr="001112AF" w:rsidR="00F46A20" w:rsidP="34024589" w:rsidRDefault="00F46A20" w14:paraId="7841DF36" w14:textId="1E0F50CE">
            <w:pPr>
              <w:pStyle w:val="table"/>
              <w:keepNext w:val="1"/>
              <w:jc w:val="both"/>
              <w:rPr>
                <w:rFonts w:ascii="Arial" w:hAnsi="Arial" w:cs="Arial"/>
                <w:sz w:val="22"/>
                <w:szCs w:val="22"/>
              </w:rPr>
            </w:pPr>
            <w:r w:rsidRPr="6C24E480" w:rsidR="6C24E480">
              <w:rPr>
                <w:rFonts w:ascii="Arial" w:hAnsi="Arial" w:cs="Arial"/>
                <w:sz w:val="22"/>
                <w:szCs w:val="22"/>
              </w:rPr>
              <w:t xml:space="preserve">SOCIAL HISTORY: Lives with father &lt;NAME/&gt;' (an </w:t>
            </w:r>
            <w:r w:rsidRPr="6C24E480" w:rsidR="6C24E480">
              <w:rPr>
                <w:rFonts w:ascii="Arial" w:hAnsi="Arial" w:cs="Arial"/>
                <w:b w:val="1"/>
                <w:bCs w:val="1"/>
                <w:sz w:val="22"/>
                <w:szCs w:val="22"/>
                <w:u w:val="single"/>
              </w:rPr>
              <w:t>&lt;Profession/&gt;</w:t>
            </w:r>
            <w:r w:rsidRPr="6C24E480" w:rsidR="6C24E480">
              <w:rPr>
                <w:rFonts w:ascii="Arial" w:hAnsi="Arial" w:cs="Arial"/>
                <w:sz w:val="22"/>
                <w:szCs w:val="22"/>
              </w:rPr>
              <w:t xml:space="preserve">) and mother &lt;NAME/&gt; (a </w:t>
            </w:r>
            <w:r w:rsidRPr="6C24E480" w:rsidR="6C24E480">
              <w:rPr>
                <w:rFonts w:ascii="Arial" w:hAnsi="Arial" w:cs="Arial"/>
                <w:b w:val="1"/>
                <w:bCs w:val="1"/>
                <w:sz w:val="22"/>
                <w:szCs w:val="22"/>
                <w:u w:val="single"/>
              </w:rPr>
              <w:t>&lt;Profession/&gt;</w:t>
            </w:r>
            <w:r w:rsidRPr="6C24E480" w:rsidR="6C24E480">
              <w:rPr>
                <w:rFonts w:ascii="Arial" w:hAnsi="Arial" w:cs="Arial"/>
                <w:sz w:val="22"/>
                <w:szCs w:val="22"/>
              </w:rPr>
              <w:t xml:space="preserve"> for &lt;LOCATION/&gt;') and has grandparents visiting providing support.</w:t>
            </w:r>
          </w:p>
          <w:p w:rsidRPr="001112AF" w:rsidR="00F46A20" w:rsidP="45336116" w:rsidRDefault="00F46A20" w14:paraId="1801C6DD" w14:textId="55AC1779">
            <w:pPr>
              <w:pStyle w:val="table"/>
              <w:keepNext w:val="1"/>
              <w:jc w:val="both"/>
              <w:rPr>
                <w:rFonts w:ascii="Arial" w:hAnsi="Arial" w:cs="Arial"/>
                <w:sz w:val="22"/>
                <w:szCs w:val="22"/>
              </w:rPr>
            </w:pPr>
            <w:r w:rsidRPr="45336116" w:rsidR="45336116">
              <w:rPr>
                <w:rFonts w:ascii="Arial" w:hAnsi="Arial" w:cs="Arial"/>
                <w:sz w:val="22"/>
                <w:szCs w:val="22"/>
              </w:rPr>
              <w:t xml:space="preserve">Mom is currently in school working on </w:t>
            </w:r>
            <w:r w:rsidRPr="45336116" w:rsidR="45336116">
              <w:rPr>
                <w:rFonts w:ascii="Arial" w:hAnsi="Arial" w:cs="Arial"/>
                <w:b w:val="1"/>
                <w:bCs w:val="1"/>
                <w:sz w:val="22"/>
                <w:szCs w:val="22"/>
                <w:u w:val="single"/>
              </w:rPr>
              <w:t>master’s program</w:t>
            </w:r>
            <w:r w:rsidRPr="45336116" w:rsidR="45336116">
              <w:rPr>
                <w:rFonts w:ascii="Arial" w:hAnsi="Arial" w:cs="Arial"/>
                <w:sz w:val="22"/>
                <w:szCs w:val="22"/>
              </w:rPr>
              <w:t>. (</w:t>
            </w:r>
            <w:r w:rsidRPr="45336116" w:rsidR="45336116">
              <w:rPr>
                <w:rFonts w:ascii="Arial" w:hAnsi="Arial" w:cs="Arial"/>
                <w:color w:val="000000" w:themeColor="text1" w:themeTint="FF" w:themeShade="FF"/>
                <w:sz w:val="22"/>
                <w:szCs w:val="22"/>
              </w:rPr>
              <w:t xml:space="preserve">* Explanation: </w:t>
            </w:r>
            <w:r w:rsidRPr="45336116" w:rsidR="45336116">
              <w:rPr>
                <w:rFonts w:ascii="Arial" w:hAnsi="Arial" w:cs="Arial"/>
                <w:sz w:val="22"/>
                <w:szCs w:val="22"/>
              </w:rPr>
              <w:t>choose the more informative trigger, “</w:t>
            </w:r>
            <w:r w:rsidRPr="45336116" w:rsidR="45336116">
              <w:rPr>
                <w:rFonts w:ascii="Arial" w:hAnsi="Arial" w:cs="Arial"/>
                <w:i w:val="1"/>
                <w:iCs w:val="1"/>
                <w:sz w:val="22"/>
                <w:szCs w:val="22"/>
              </w:rPr>
              <w:t>master’s program</w:t>
            </w:r>
            <w:r w:rsidRPr="45336116" w:rsidR="45336116">
              <w:rPr>
                <w:rFonts w:ascii="Arial" w:hAnsi="Arial" w:cs="Arial"/>
                <w:sz w:val="22"/>
                <w:szCs w:val="22"/>
              </w:rPr>
              <w:t>” over “</w:t>
            </w:r>
            <w:r w:rsidRPr="45336116" w:rsidR="45336116">
              <w:rPr>
                <w:rFonts w:ascii="Arial" w:hAnsi="Arial" w:cs="Arial"/>
                <w:i w:val="1"/>
                <w:iCs w:val="1"/>
                <w:sz w:val="22"/>
                <w:szCs w:val="22"/>
              </w:rPr>
              <w:t>school</w:t>
            </w:r>
            <w:r w:rsidRPr="45336116" w:rsidR="45336116">
              <w:rPr>
                <w:rFonts w:ascii="Arial" w:hAnsi="Arial" w:cs="Arial"/>
                <w:sz w:val="22"/>
                <w:szCs w:val="22"/>
              </w:rPr>
              <w:t>”.)</w:t>
            </w:r>
          </w:p>
        </w:tc>
      </w:tr>
      <w:bookmarkEnd w:id="4"/>
    </w:tbl>
    <w:p w:rsidRPr="001112AF" w:rsidR="00D204AD" w:rsidP="0938FAC8" w:rsidRDefault="00D204AD" w14:paraId="2E9A7D25" w14:textId="3172E21A">
      <w:pPr>
        <w:pStyle w:val="Normal"/>
        <w:jc w:val="both"/>
      </w:pPr>
    </w:p>
    <w:p w:rsidRPr="001112AF" w:rsidR="00D204AD" w:rsidP="00B15B2A" w:rsidRDefault="00D204AD" w14:paraId="77BFC716" w14:textId="165D2082">
      <w:pPr>
        <w:jc w:val="both"/>
        <w:rPr>
          <w:rFonts w:ascii="Arial" w:hAnsi="Arial" w:cs="Arial"/>
          <w:sz w:val="22"/>
          <w:szCs w:val="22"/>
        </w:rPr>
      </w:pPr>
      <w:r w:rsidRPr="45336116" w:rsidR="45336116">
        <w:rPr>
          <w:rFonts w:ascii="Arial" w:hAnsi="Arial" w:cs="Arial"/>
          <w:b w:val="1"/>
          <w:bCs w:val="1"/>
          <w:sz w:val="22"/>
          <w:szCs w:val="22"/>
        </w:rPr>
        <w:t xml:space="preserve"> (2) Status (required):</w:t>
      </w:r>
      <w:r w:rsidRPr="45336116" w:rsidR="45336116">
        <w:rPr>
          <w:rFonts w:ascii="Arial" w:hAnsi="Arial" w:cs="Arial"/>
          <w:sz w:val="22"/>
          <w:szCs w:val="22"/>
        </w:rPr>
        <w:t xml:space="preserve"> </w:t>
      </w:r>
      <w:r w:rsidRPr="45336116" w:rsidR="45336116">
        <w:rPr>
          <w:rFonts w:ascii="Arial" w:hAnsi="Arial" w:cs="Arial"/>
          <w:b w:val="1"/>
          <w:bCs w:val="1"/>
          <w:i w:val="1"/>
          <w:iCs w:val="1"/>
          <w:sz w:val="22"/>
          <w:szCs w:val="22"/>
        </w:rPr>
        <w:t xml:space="preserve">Status annotation consists of assigning a label </w:t>
      </w:r>
      <w:r w:rsidRPr="45336116" w:rsidR="45336116">
        <w:rPr>
          <w:rFonts w:ascii="Arial" w:hAnsi="Arial" w:cs="Arial"/>
          <w:b w:val="1"/>
          <w:bCs w:val="1"/>
          <w:sz w:val="22"/>
          <w:szCs w:val="22"/>
        </w:rPr>
        <w:t>(</w:t>
      </w:r>
      <w:r w:rsidRPr="45336116" w:rsidR="45336116">
        <w:rPr>
          <w:rFonts w:ascii="Arial" w:hAnsi="Arial" w:cs="Arial"/>
          <w:b w:val="1"/>
          <w:bCs w:val="1"/>
          <w:i w:val="1"/>
          <w:iCs w:val="1"/>
          <w:sz w:val="22"/>
          <w:szCs w:val="22"/>
        </w:rPr>
        <w:t>employed</w:t>
      </w:r>
      <w:r w:rsidRPr="45336116" w:rsidR="45336116">
        <w:rPr>
          <w:rFonts w:ascii="Arial" w:hAnsi="Arial" w:cs="Arial"/>
          <w:b w:val="1"/>
          <w:bCs w:val="1"/>
          <w:sz w:val="22"/>
          <w:szCs w:val="22"/>
        </w:rPr>
        <w:t xml:space="preserve">, </w:t>
      </w:r>
      <w:r w:rsidRPr="45336116" w:rsidR="45336116">
        <w:rPr>
          <w:rFonts w:ascii="Arial" w:hAnsi="Arial" w:cs="Arial"/>
          <w:b w:val="1"/>
          <w:bCs w:val="1"/>
          <w:i w:val="1"/>
          <w:iCs w:val="1"/>
          <w:sz w:val="22"/>
          <w:szCs w:val="22"/>
        </w:rPr>
        <w:t>unemployed</w:t>
      </w:r>
      <w:r w:rsidRPr="45336116" w:rsidR="45336116">
        <w:rPr>
          <w:rFonts w:ascii="Arial" w:hAnsi="Arial" w:cs="Arial"/>
          <w:b w:val="1"/>
          <w:bCs w:val="1"/>
          <w:sz w:val="22"/>
          <w:szCs w:val="22"/>
        </w:rPr>
        <w:t xml:space="preserve">, </w:t>
      </w:r>
      <w:r w:rsidRPr="45336116" w:rsidR="45336116">
        <w:rPr>
          <w:rFonts w:ascii="Arial" w:hAnsi="Arial" w:cs="Arial"/>
          <w:b w:val="1"/>
          <w:bCs w:val="1"/>
          <w:i w:val="1"/>
          <w:iCs w:val="1"/>
          <w:sz w:val="22"/>
          <w:szCs w:val="22"/>
        </w:rPr>
        <w:t>retired</w:t>
      </w:r>
      <w:r w:rsidRPr="45336116" w:rsidR="45336116">
        <w:rPr>
          <w:rFonts w:ascii="Arial" w:hAnsi="Arial" w:cs="Arial"/>
          <w:b w:val="1"/>
          <w:bCs w:val="1"/>
          <w:sz w:val="22"/>
          <w:szCs w:val="22"/>
        </w:rPr>
        <w:t xml:space="preserve">, </w:t>
      </w:r>
      <w:r w:rsidRPr="45336116" w:rsidR="45336116">
        <w:rPr>
          <w:rFonts w:ascii="Arial" w:hAnsi="Arial" w:cs="Arial"/>
          <w:b w:val="1"/>
          <w:bCs w:val="1"/>
          <w:i w:val="1"/>
          <w:iCs w:val="1"/>
          <w:sz w:val="22"/>
          <w:szCs w:val="22"/>
        </w:rPr>
        <w:t>on disability</w:t>
      </w:r>
      <w:r w:rsidRPr="45336116" w:rsidR="45336116">
        <w:rPr>
          <w:rFonts w:ascii="Arial" w:hAnsi="Arial" w:cs="Arial"/>
          <w:b w:val="1"/>
          <w:bCs w:val="1"/>
          <w:sz w:val="22"/>
          <w:szCs w:val="22"/>
        </w:rPr>
        <w:t xml:space="preserve">, </w:t>
      </w:r>
      <w:r w:rsidRPr="45336116" w:rsidR="45336116">
        <w:rPr>
          <w:rFonts w:ascii="Arial" w:hAnsi="Arial" w:cs="Arial"/>
          <w:b w:val="1"/>
          <w:bCs w:val="1"/>
          <w:i w:val="1"/>
          <w:iCs w:val="1"/>
          <w:sz w:val="22"/>
          <w:szCs w:val="22"/>
        </w:rPr>
        <w:t>student</w:t>
      </w:r>
      <w:r w:rsidRPr="45336116" w:rsidR="45336116">
        <w:rPr>
          <w:rFonts w:ascii="Arial" w:hAnsi="Arial" w:cs="Arial"/>
          <w:b w:val="1"/>
          <w:bCs w:val="1"/>
          <w:sz w:val="22"/>
          <w:szCs w:val="22"/>
        </w:rPr>
        <w:t xml:space="preserve">, or </w:t>
      </w:r>
      <w:r w:rsidRPr="45336116" w:rsidR="45336116">
        <w:rPr>
          <w:rFonts w:ascii="Arial" w:hAnsi="Arial" w:cs="Arial"/>
          <w:b w:val="1"/>
          <w:bCs w:val="1"/>
          <w:i w:val="1"/>
          <w:iCs w:val="1"/>
          <w:sz w:val="22"/>
          <w:szCs w:val="22"/>
        </w:rPr>
        <w:t>homemaker</w:t>
      </w:r>
      <w:r w:rsidRPr="45336116" w:rsidR="45336116">
        <w:rPr>
          <w:rFonts w:ascii="Arial" w:hAnsi="Arial" w:cs="Arial"/>
          <w:b w:val="1"/>
          <w:bCs w:val="1"/>
          <w:sz w:val="22"/>
          <w:szCs w:val="22"/>
        </w:rPr>
        <w:t>)</w:t>
      </w:r>
      <w:r w:rsidRPr="45336116" w:rsidR="45336116">
        <w:rPr>
          <w:rFonts w:ascii="Arial" w:hAnsi="Arial" w:cs="Arial"/>
          <w:b w:val="1"/>
          <w:bCs w:val="1"/>
          <w:i w:val="1"/>
          <w:iCs w:val="1"/>
          <w:sz w:val="22"/>
          <w:szCs w:val="22"/>
        </w:rPr>
        <w:t xml:space="preserve"> to employment trigger</w:t>
      </w:r>
      <w:r w:rsidRPr="45336116" w:rsidR="45336116">
        <w:rPr>
          <w:rFonts w:ascii="Arial" w:hAnsi="Arial" w:cs="Arial"/>
          <w:b w:val="1"/>
          <w:bCs w:val="1"/>
          <w:i w:val="1"/>
          <w:iCs w:val="1"/>
          <w:sz w:val="22"/>
          <w:szCs w:val="22"/>
        </w:rPr>
        <w:t xml:space="preserve">. </w:t>
      </w:r>
      <w:r w:rsidRPr="45336116" w:rsidR="45336116">
        <w:rPr>
          <w:rFonts w:ascii="Arial" w:hAnsi="Arial" w:cs="Arial"/>
          <w:b w:val="1"/>
          <w:bCs w:val="1"/>
          <w:sz w:val="22"/>
          <w:szCs w:val="22"/>
        </w:rPr>
        <w:t>The</w:t>
      </w:r>
      <w:r w:rsidRPr="45336116" w:rsidR="45336116">
        <w:rPr>
          <w:rFonts w:ascii="Arial" w:hAnsi="Arial" w:cs="Arial"/>
          <w:b w:val="1"/>
          <w:bCs w:val="1"/>
          <w:i w:val="1"/>
          <w:iCs w:val="1"/>
          <w:sz w:val="22"/>
          <w:szCs w:val="22"/>
        </w:rPr>
        <w:t xml:space="preserve"> Status</w:t>
      </w:r>
      <w:r w:rsidRPr="45336116" w:rsidR="45336116">
        <w:rPr>
          <w:rFonts w:ascii="Arial" w:hAnsi="Arial" w:cs="Arial"/>
          <w:b w:val="1"/>
          <w:bCs w:val="1"/>
          <w:sz w:val="22"/>
          <w:szCs w:val="22"/>
        </w:rPr>
        <w:t xml:space="preserve"> span should be the same as the </w:t>
      </w:r>
      <w:r w:rsidRPr="45336116" w:rsidR="45336116">
        <w:rPr>
          <w:rFonts w:ascii="Arial" w:hAnsi="Arial" w:cs="Arial"/>
          <w:b w:val="1"/>
          <w:bCs w:val="1"/>
          <w:i w:val="1"/>
          <w:iCs w:val="1"/>
          <w:sz w:val="22"/>
          <w:szCs w:val="22"/>
        </w:rPr>
        <w:t xml:space="preserve">Trigger </w:t>
      </w:r>
      <w:r w:rsidRPr="45336116" w:rsidR="45336116">
        <w:rPr>
          <w:rFonts w:ascii="Arial" w:hAnsi="Arial" w:cs="Arial"/>
          <w:b w:val="1"/>
          <w:bCs w:val="1"/>
          <w:sz w:val="22"/>
          <w:szCs w:val="22"/>
        </w:rPr>
        <w:t>span</w:t>
      </w:r>
      <w:r w:rsidRPr="45336116" w:rsidR="45336116">
        <w:rPr>
          <w:rFonts w:ascii="Arial" w:hAnsi="Arial" w:cs="Arial"/>
          <w:b w:val="1"/>
          <w:bCs w:val="1"/>
          <w:i w:val="1"/>
          <w:iCs w:val="1"/>
          <w:sz w:val="22"/>
          <w:szCs w:val="22"/>
        </w:rPr>
        <w:t>.</w:t>
      </w:r>
      <w:r w:rsidRPr="45336116" w:rsidR="45336116">
        <w:rPr>
          <w:rFonts w:ascii="Arial" w:hAnsi="Arial" w:cs="Arial"/>
          <w:b w:val="1"/>
          <w:bCs w:val="1"/>
          <w:i w:val="1"/>
          <w:iCs w:val="1"/>
          <w:sz w:val="22"/>
          <w:szCs w:val="22"/>
        </w:rPr>
        <w:t xml:space="preserve"> </w:t>
      </w:r>
      <w:r w:rsidRPr="45336116" w:rsidR="45336116">
        <w:rPr>
          <w:rFonts w:ascii="Arial" w:hAnsi="Arial" w:cs="Arial"/>
          <w:sz w:val="22"/>
          <w:szCs w:val="22"/>
        </w:rPr>
        <w:t xml:space="preserve">Because our population is pediatric patients, reported employment status is usually associated with the </w:t>
      </w:r>
      <w:r w:rsidRPr="45336116" w:rsidR="45336116">
        <w:rPr>
          <w:rFonts w:ascii="Arial" w:hAnsi="Arial" w:cs="Arial"/>
          <w:sz w:val="22"/>
          <w:szCs w:val="22"/>
        </w:rPr>
        <w:t>caregivers</w:t>
      </w:r>
      <w:r w:rsidRPr="45336116" w:rsidR="45336116">
        <w:rPr>
          <w:rFonts w:ascii="Arial" w:hAnsi="Arial" w:cs="Arial"/>
          <w:sz w:val="22"/>
          <w:szCs w:val="22"/>
        </w:rPr>
        <w:t xml:space="preserve">. </w:t>
      </w:r>
      <w:r w:rsidRPr="45336116" w:rsidR="45336116">
        <w:rPr>
          <w:rFonts w:ascii="Arial" w:hAnsi="Arial" w:cs="Arial"/>
          <w:sz w:val="22"/>
          <w:szCs w:val="22"/>
        </w:rPr>
        <w:t xml:space="preserve">Where </w:t>
      </w:r>
      <w:r w:rsidRPr="45336116" w:rsidR="45336116">
        <w:rPr>
          <w:rFonts w:ascii="Arial" w:hAnsi="Arial" w:cs="Arial"/>
          <w:sz w:val="22"/>
          <w:szCs w:val="22"/>
        </w:rPr>
        <w:t>a previous</w:t>
      </w:r>
      <w:r w:rsidRPr="45336116" w:rsidR="45336116">
        <w:rPr>
          <w:rFonts w:ascii="Arial" w:hAnsi="Arial" w:cs="Arial"/>
          <w:sz w:val="22"/>
          <w:szCs w:val="22"/>
        </w:rPr>
        <w:t xml:space="preserve"> employment is described without a description of current employment, the status label should be </w:t>
      </w:r>
      <w:r w:rsidRPr="45336116" w:rsidR="45336116">
        <w:rPr>
          <w:rFonts w:ascii="Arial" w:hAnsi="Arial" w:cs="Arial"/>
          <w:i w:val="1"/>
          <w:iCs w:val="1"/>
          <w:sz w:val="22"/>
          <w:szCs w:val="22"/>
        </w:rPr>
        <w:t>unemployed</w:t>
      </w:r>
      <w:r w:rsidRPr="45336116" w:rsidR="45336116">
        <w:rPr>
          <w:rFonts w:ascii="Arial" w:hAnsi="Arial" w:cs="Arial"/>
          <w:sz w:val="22"/>
          <w:szCs w:val="22"/>
        </w:rPr>
        <w:t xml:space="preserve">, unless the note explicitly describes retirement, being on disability, etc. In some cases, a </w:t>
      </w:r>
      <w:r w:rsidRPr="45336116" w:rsidR="45336116">
        <w:rPr>
          <w:rFonts w:ascii="Arial" w:hAnsi="Arial" w:cs="Arial"/>
          <w:sz w:val="22"/>
          <w:szCs w:val="22"/>
        </w:rPr>
        <w:t xml:space="preserve">caregivers’ </w:t>
      </w:r>
      <w:r w:rsidRPr="45336116" w:rsidR="45336116">
        <w:rPr>
          <w:rFonts w:ascii="Arial" w:hAnsi="Arial" w:cs="Arial"/>
          <w:sz w:val="22"/>
          <w:szCs w:val="22"/>
        </w:rPr>
        <w:t xml:space="preserve">employment status may be discussed in multiple sentences. The annotated notes will likely be processed sentence-by-sentence, and individual events should be confined to a single sentence, where possible (see “Defining Events” section at the end of this document for details). If there is an </w:t>
      </w:r>
      <w:r w:rsidRPr="45336116" w:rsidR="45336116">
        <w:rPr>
          <w:rFonts w:ascii="Arial" w:hAnsi="Arial" w:cs="Arial"/>
          <w:i w:val="1"/>
          <w:iCs w:val="1"/>
          <w:sz w:val="22"/>
          <w:szCs w:val="22"/>
        </w:rPr>
        <w:t>employment</w:t>
      </w:r>
      <w:r w:rsidRPr="45336116" w:rsidR="45336116">
        <w:rPr>
          <w:rFonts w:ascii="Arial" w:hAnsi="Arial" w:cs="Arial"/>
          <w:sz w:val="22"/>
          <w:szCs w:val="22"/>
        </w:rPr>
        <w:t xml:space="preserve"> trigger in each sentence, then separate </w:t>
      </w:r>
      <w:r w:rsidRPr="45336116" w:rsidR="45336116">
        <w:rPr>
          <w:rFonts w:ascii="Arial" w:hAnsi="Arial" w:cs="Arial"/>
          <w:i w:val="1"/>
          <w:iCs w:val="1"/>
          <w:sz w:val="22"/>
          <w:szCs w:val="22"/>
        </w:rPr>
        <w:t>employment</w:t>
      </w:r>
      <w:r w:rsidRPr="45336116" w:rsidR="45336116">
        <w:rPr>
          <w:rFonts w:ascii="Arial" w:hAnsi="Arial" w:cs="Arial"/>
          <w:sz w:val="22"/>
          <w:szCs w:val="22"/>
        </w:rPr>
        <w:t xml:space="preserve"> events should be created in each sentence. </w:t>
      </w:r>
      <w:r w:rsidRPr="45336116" w:rsidR="45336116">
        <w:rPr>
          <w:rFonts w:ascii="Arial" w:hAnsi="Arial" w:cs="Arial"/>
          <w:sz w:val="22"/>
          <w:szCs w:val="22"/>
        </w:rPr>
        <w:t xml:space="preserve">The </w:t>
      </w:r>
      <w:proofErr w:type="gramStart"/>
      <w:r w:rsidRPr="45336116" w:rsidR="45336116">
        <w:rPr>
          <w:rFonts w:ascii="Arial" w:hAnsi="Arial" w:cs="Arial"/>
          <w:i w:val="1"/>
          <w:iCs w:val="1"/>
          <w:sz w:val="22"/>
          <w:szCs w:val="22"/>
        </w:rPr>
        <w:t>on disability</w:t>
      </w:r>
      <w:proofErr w:type="gramEnd"/>
      <w:r w:rsidRPr="45336116" w:rsidR="45336116">
        <w:rPr>
          <w:rFonts w:ascii="Arial" w:hAnsi="Arial" w:cs="Arial"/>
          <w:sz w:val="22"/>
          <w:szCs w:val="22"/>
        </w:rPr>
        <w:t xml:space="preserve"> label should only be applied to explicit descriptions of receiving disability benefits (</w:t>
      </w:r>
      <w:proofErr w:type="gramStart"/>
      <w:r w:rsidRPr="45336116" w:rsidR="45336116">
        <w:rPr>
          <w:rFonts w:ascii="Arial" w:hAnsi="Arial" w:cs="Arial"/>
          <w:sz w:val="22"/>
          <w:szCs w:val="22"/>
        </w:rPr>
        <w:t>e.g.</w:t>
      </w:r>
      <w:proofErr w:type="gramEnd"/>
      <w:r w:rsidRPr="45336116" w:rsidR="45336116">
        <w:rPr>
          <w:rFonts w:ascii="Arial" w:hAnsi="Arial" w:cs="Arial"/>
          <w:sz w:val="22"/>
          <w:szCs w:val="22"/>
        </w:rPr>
        <w:t xml:space="preserve"> "on SSI" and "receiving disability benefits") and should not be applied to the presence of disabilities (</w:t>
      </w:r>
      <w:proofErr w:type="gramStart"/>
      <w:r w:rsidRPr="45336116" w:rsidR="45336116">
        <w:rPr>
          <w:rFonts w:ascii="Arial" w:hAnsi="Arial" w:cs="Arial"/>
          <w:sz w:val="22"/>
          <w:szCs w:val="22"/>
        </w:rPr>
        <w:t>e.g.</w:t>
      </w:r>
      <w:proofErr w:type="gramEnd"/>
      <w:r w:rsidRPr="45336116" w:rsidR="45336116">
        <w:rPr>
          <w:rFonts w:ascii="Arial" w:hAnsi="Arial" w:cs="Arial"/>
          <w:sz w:val="22"/>
          <w:szCs w:val="22"/>
        </w:rPr>
        <w:t xml:space="preserve"> "is disabled").</w:t>
      </w:r>
    </w:p>
    <w:p w:rsidRPr="001112AF" w:rsidR="00D204AD" w:rsidP="00B15B2A" w:rsidRDefault="00D204AD" w14:paraId="13457E3F" w14:textId="5F8DFFE6">
      <w:pPr>
        <w:pStyle w:val="Caption"/>
        <w:keepNext w:val="1"/>
        <w:jc w:val="both"/>
        <w:rPr>
          <w:rFonts w:ascii="Arial" w:hAnsi="Arial" w:cs="Arial"/>
          <w:sz w:val="22"/>
          <w:szCs w:val="22"/>
        </w:rPr>
      </w:pPr>
      <w:bookmarkStart w:name="_Ref14415583" w:id="5"/>
      <w:r w:rsidRPr="45336116" w:rsidR="45336116">
        <w:rPr>
          <w:rFonts w:ascii="Arial" w:hAnsi="Arial" w:cs="Arial"/>
          <w:sz w:val="22"/>
          <w:szCs w:val="22"/>
        </w:rPr>
        <w:t>Table</w:t>
      </w:r>
      <w:bookmarkEnd w:id="5"/>
      <w:r w:rsidRPr="45336116" w:rsidR="45336116">
        <w:rPr>
          <w:rFonts w:ascii="Arial" w:hAnsi="Arial" w:cs="Arial"/>
          <w:sz w:val="22"/>
          <w:szCs w:val="22"/>
        </w:rPr>
        <w:t xml:space="preserve"> </w:t>
      </w:r>
      <w:r w:rsidRPr="45336116" w:rsidR="45336116">
        <w:rPr>
          <w:rFonts w:ascii="Arial" w:hAnsi="Arial" w:cs="Arial"/>
          <w:sz w:val="22"/>
          <w:szCs w:val="22"/>
        </w:rPr>
        <w:t>8</w:t>
      </w:r>
      <w:r w:rsidRPr="45336116" w:rsidR="45336116">
        <w:rPr>
          <w:rFonts w:ascii="Arial" w:hAnsi="Arial" w:cs="Arial"/>
          <w:sz w:val="22"/>
          <w:szCs w:val="22"/>
        </w:rPr>
        <w:t xml:space="preserve">. Employment - </w:t>
      </w:r>
      <w:r w:rsidRPr="45336116" w:rsidR="45336116">
        <w:rPr>
          <w:rFonts w:ascii="Arial" w:hAnsi="Arial" w:cs="Arial"/>
          <w:sz w:val="22"/>
          <w:szCs w:val="22"/>
        </w:rPr>
        <w:t>status</w:t>
      </w:r>
      <w:r w:rsidRPr="45336116" w:rsidR="45336116">
        <w:rPr>
          <w:rFonts w:ascii="Arial" w:hAnsi="Arial" w:cs="Arial"/>
          <w:sz w:val="22"/>
          <w:szCs w:val="22"/>
        </w:rPr>
        <w:t xml:space="preserve">.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w:t>
      </w:r>
      <w:r w:rsidRPr="45336116" w:rsidR="45336116">
        <w:rPr>
          <w:rFonts w:ascii="Arial" w:hAnsi="Arial" w:cs="Arial"/>
          <w:sz w:val="22"/>
          <w:szCs w:val="22"/>
        </w:rPr>
        <w:t xml:space="preserve">trigger </w:t>
      </w:r>
      <w:r w:rsidRPr="45336116" w:rsidR="45336116">
        <w:rPr>
          <w:rFonts w:ascii="Arial" w:hAnsi="Arial" w:cs="Arial"/>
          <w:sz w:val="22"/>
          <w:szCs w:val="22"/>
        </w:rPr>
        <w:t>span.</w:t>
      </w:r>
    </w:p>
    <w:tbl>
      <w:tblPr>
        <w:tblStyle w:val="TableGrid"/>
        <w:tblW w:w="9576" w:type="dxa"/>
        <w:tblLook w:val="04A0" w:firstRow="1" w:lastRow="0" w:firstColumn="1" w:lastColumn="0" w:noHBand="0" w:noVBand="1"/>
      </w:tblPr>
      <w:tblGrid>
        <w:gridCol w:w="2988"/>
        <w:gridCol w:w="6588"/>
      </w:tblGrid>
      <w:tr w:rsidRPr="00ED2F19" w:rsidR="00D204AD" w:rsidTr="6C24E480" w14:paraId="1D26BFFD" w14:textId="77777777">
        <w:tc>
          <w:tcPr>
            <w:tcW w:w="2988" w:type="dxa"/>
            <w:tcMar/>
          </w:tcPr>
          <w:p w:rsidRPr="001112AF" w:rsidR="00D204AD" w:rsidP="00B15B2A" w:rsidRDefault="00C52CE2" w14:paraId="6C08F60D" w14:textId="16E288CA">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status</w:t>
            </w:r>
            <w:r w:rsidRPr="45336116" w:rsidR="45336116">
              <w:rPr>
                <w:rFonts w:ascii="Arial" w:hAnsi="Arial" w:cs="Arial"/>
                <w:b w:val="1"/>
                <w:bCs w:val="1"/>
                <w:sz w:val="22"/>
                <w:szCs w:val="22"/>
              </w:rPr>
              <w:t xml:space="preserve"> value</w:t>
            </w:r>
          </w:p>
        </w:tc>
        <w:tc>
          <w:tcPr>
            <w:tcW w:w="6588" w:type="dxa"/>
            <w:tcMar/>
          </w:tcPr>
          <w:p w:rsidRPr="001112AF" w:rsidR="00D204AD" w:rsidP="00B15B2A" w:rsidRDefault="00D204AD" w14:paraId="2ED42F49"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D204AD" w:rsidTr="6C24E480" w14:paraId="7840D20D" w14:textId="77777777">
        <w:trPr>
          <w:trHeight w:val="998"/>
        </w:trPr>
        <w:tc>
          <w:tcPr>
            <w:tcW w:w="2988" w:type="dxa"/>
            <w:tcMar/>
          </w:tcPr>
          <w:p w:rsidRPr="001112AF" w:rsidR="00D204AD" w:rsidP="00B15B2A" w:rsidRDefault="00D204AD" w14:paraId="72A016C9"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employed </w:t>
            </w:r>
          </w:p>
        </w:tc>
        <w:tc>
          <w:tcPr>
            <w:tcW w:w="6588" w:type="dxa"/>
            <w:tcMar/>
          </w:tcPr>
          <w:p w:rsidRPr="00982939" w:rsidR="00D204AD" w:rsidP="00B15B2A" w:rsidRDefault="00D204AD" w14:paraId="029720F9" w14:textId="77777777">
            <w:pPr>
              <w:pStyle w:val="table"/>
              <w:keepNext w:val="1"/>
              <w:jc w:val="both"/>
              <w:rPr>
                <w:rFonts w:ascii="Arial" w:hAnsi="Arial" w:cs="Arial"/>
                <w:sz w:val="22"/>
                <w:szCs w:val="22"/>
              </w:rPr>
            </w:pPr>
            <w:r w:rsidRPr="45336116" w:rsidR="45336116">
              <w:rPr>
                <w:rFonts w:ascii="Arial" w:hAnsi="Arial" w:cs="Arial"/>
                <w:sz w:val="22"/>
                <w:szCs w:val="22"/>
              </w:rPr>
              <w:t>Occupation:</w:t>
            </w:r>
            <w:r w:rsidRPr="45336116" w:rsidR="45336116">
              <w:rPr>
                <w:rStyle w:val="spanChar"/>
                <w:rFonts w:ascii="Arial" w:hAnsi="Arial" w:cs="Arial"/>
                <w:sz w:val="22"/>
                <w:szCs w:val="22"/>
              </w:rPr>
              <w:t xml:space="preserve"> works</w:t>
            </w:r>
          </w:p>
          <w:p w:rsidRPr="00982939" w:rsidR="00D204AD" w:rsidP="00B15B2A" w:rsidRDefault="00D204AD" w14:paraId="7AD89EFC" w14:textId="7C329034">
            <w:pPr>
              <w:pStyle w:val="table"/>
              <w:keepNext w:val="1"/>
              <w:jc w:val="both"/>
              <w:rPr>
                <w:rFonts w:ascii="Arial" w:hAnsi="Arial" w:cs="Arial"/>
                <w:sz w:val="22"/>
                <w:szCs w:val="22"/>
              </w:rPr>
            </w:pPr>
            <w:r w:rsidRPr="45336116" w:rsidR="45336116">
              <w:rPr>
                <w:rFonts w:ascii="Arial" w:hAnsi="Arial" w:cs="Arial"/>
                <w:sz w:val="22"/>
                <w:szCs w:val="22"/>
              </w:rPr>
              <w:t xml:space="preserve">… mother </w:t>
            </w:r>
            <w:r w:rsidRPr="45336116" w:rsidR="45336116">
              <w:rPr>
                <w:rStyle w:val="spanChar"/>
                <w:rFonts w:ascii="Arial" w:hAnsi="Arial" w:cs="Arial"/>
                <w:sz w:val="22"/>
                <w:szCs w:val="22"/>
              </w:rPr>
              <w:t>works</w:t>
            </w:r>
            <w:r w:rsidRPr="45336116" w:rsidR="45336116">
              <w:rPr>
                <w:rFonts w:ascii="Arial" w:hAnsi="Arial" w:cs="Arial"/>
                <w:sz w:val="22"/>
                <w:szCs w:val="22"/>
              </w:rPr>
              <w:t xml:space="preserve"> at a nursing home.</w:t>
            </w:r>
          </w:p>
          <w:p w:rsidRPr="00982939" w:rsidR="00F46A20" w:rsidP="34024589" w:rsidRDefault="00D204AD" w14:paraId="1BD64F8A" w14:textId="338C0A37">
            <w:pPr>
              <w:pStyle w:val="table"/>
              <w:jc w:val="both"/>
              <w:rPr>
                <w:rFonts w:ascii="Arial" w:hAnsi="Arial" w:cs="Arial"/>
                <w:sz w:val="22"/>
                <w:szCs w:val="22"/>
              </w:rPr>
            </w:pPr>
            <w:r w:rsidRPr="45336116" w:rsidR="45336116">
              <w:rPr>
                <w:rFonts w:ascii="Arial" w:hAnsi="Arial" w:cs="Arial"/>
                <w:sz w:val="22"/>
                <w:szCs w:val="22"/>
              </w:rPr>
              <w:t xml:space="preserve">Father </w:t>
            </w:r>
            <w:r w:rsidRPr="45336116" w:rsidR="45336116">
              <w:rPr>
                <w:rStyle w:val="spanChar"/>
                <w:rFonts w:ascii="Arial" w:hAnsi="Arial" w:cs="Arial"/>
                <w:b w:val="1"/>
                <w:bCs w:val="1"/>
                <w:sz w:val="22"/>
                <w:szCs w:val="22"/>
                <w:u w:val="single"/>
              </w:rPr>
              <w:t>Currently works</w:t>
            </w:r>
            <w:r w:rsidRPr="45336116" w:rsidR="45336116">
              <w:rPr>
                <w:rFonts w:ascii="Arial" w:hAnsi="Arial" w:cs="Arial"/>
                <w:sz w:val="22"/>
                <w:szCs w:val="22"/>
              </w:rPr>
              <w:t xml:space="preserve"> in construction.</w:t>
            </w:r>
            <w:r w:rsidRPr="45336116" w:rsidR="45336116">
              <w:rPr>
                <w:rStyle w:val="tableChar"/>
                <w:rFonts w:ascii="Arial" w:hAnsi="Arial" w:cs="Arial"/>
                <w:sz w:val="22"/>
                <w:szCs w:val="22"/>
              </w:rPr>
              <w:t xml:space="preserve"> </w:t>
            </w:r>
          </w:p>
          <w:p w:rsidR="1FCF228D" w:rsidP="45336116" w:rsidRDefault="1FCF228D" w14:paraId="52C267CF" w14:textId="343CE26B">
            <w:pPr>
              <w:pStyle w:val="table"/>
              <w:jc w:val="both"/>
              <w:rPr>
                <w:rStyle w:val="tableChar"/>
                <w:rFonts w:ascii="Arial" w:hAnsi="Arial" w:cs="Arial"/>
                <w:sz w:val="22"/>
                <w:szCs w:val="22"/>
              </w:rPr>
            </w:pPr>
          </w:p>
          <w:p w:rsidRPr="00982939" w:rsidR="00F46A20" w:rsidP="45336116" w:rsidRDefault="00D204AD" w14:paraId="471E80D2" w14:textId="656ACDC9">
            <w:pPr>
              <w:pStyle w:val="table"/>
              <w:jc w:val="both"/>
              <w:rPr>
                <w:rStyle w:val="tableChar"/>
                <w:rFonts w:ascii="Arial" w:hAnsi="Arial" w:cs="Arial"/>
                <w:sz w:val="22"/>
                <w:szCs w:val="22"/>
              </w:rPr>
            </w:pPr>
            <w:r w:rsidRPr="6C24E480" w:rsidR="6C24E480">
              <w:rPr>
                <w:rStyle w:val="tableChar"/>
                <w:rFonts w:ascii="Arial" w:hAnsi="Arial" w:cs="Arial"/>
                <w:sz w:val="22"/>
                <w:szCs w:val="22"/>
              </w:rPr>
              <w:t xml:space="preserve">Father is currently taking some of his </w:t>
            </w:r>
            <w:r w:rsidRPr="6C24E480" w:rsidR="6C24E480">
              <w:rPr>
                <w:rStyle w:val="tableChar"/>
                <w:rFonts w:ascii="Arial" w:hAnsi="Arial" w:cs="Arial"/>
                <w:b w:val="1"/>
                <w:bCs w:val="1"/>
                <w:sz w:val="22"/>
                <w:szCs w:val="22"/>
                <w:u w:val="single"/>
              </w:rPr>
              <w:t>parental leave</w:t>
            </w:r>
            <w:r w:rsidRPr="6C24E480" w:rsidR="6C24E480">
              <w:rPr>
                <w:rStyle w:val="tableChar"/>
                <w:rFonts w:ascii="Arial" w:hAnsi="Arial" w:cs="Arial"/>
                <w:sz w:val="22"/>
                <w:szCs w:val="22"/>
              </w:rPr>
              <w:t xml:space="preserve">. </w:t>
            </w:r>
          </w:p>
        </w:tc>
      </w:tr>
      <w:tr w:rsidRPr="00ED2F19" w:rsidR="00D204AD" w:rsidTr="6C24E480" w14:paraId="0D84ADEA" w14:textId="77777777">
        <w:tc>
          <w:tcPr>
            <w:tcW w:w="2988" w:type="dxa"/>
            <w:tcMar/>
          </w:tcPr>
          <w:p w:rsidRPr="001112AF" w:rsidR="00D204AD" w:rsidP="34024589" w:rsidRDefault="00D204AD" w14:paraId="04B1BF16" w14:textId="683AD622">
            <w:pPr>
              <w:pStyle w:val="table"/>
              <w:keepNext w:val="1"/>
              <w:jc w:val="both"/>
              <w:rPr>
                <w:rFonts w:ascii="Arial" w:hAnsi="Arial" w:cs="Arial"/>
                <w:sz w:val="22"/>
                <w:szCs w:val="22"/>
              </w:rPr>
            </w:pPr>
            <w:r w:rsidRPr="45336116" w:rsidR="45336116">
              <w:rPr>
                <w:rFonts w:ascii="Arial" w:hAnsi="Arial" w:cs="Arial"/>
                <w:sz w:val="22"/>
                <w:szCs w:val="22"/>
              </w:rPr>
              <w:t>Unemployed</w:t>
            </w:r>
          </w:p>
          <w:p w:rsidRPr="001112AF" w:rsidR="00D204AD" w:rsidP="00B15B2A" w:rsidRDefault="00D204AD" w14:paraId="69C72DCA" w14:textId="60ED682A">
            <w:pPr>
              <w:pStyle w:val="table"/>
              <w:keepNext w:val="1"/>
              <w:jc w:val="both"/>
              <w:rPr>
                <w:rFonts w:ascii="Arial" w:hAnsi="Arial" w:cs="Arial"/>
                <w:sz w:val="22"/>
                <w:szCs w:val="22"/>
              </w:rPr>
            </w:pPr>
            <w:r w:rsidRPr="45336116" w:rsidR="45336116">
              <w:rPr>
                <w:rFonts w:ascii="Arial" w:hAnsi="Arial" w:cs="Arial"/>
                <w:sz w:val="22"/>
                <w:szCs w:val="22"/>
              </w:rPr>
              <w:t>*</w:t>
            </w:r>
            <w:r w:rsidRPr="45336116" w:rsidR="45336116">
              <w:rPr>
                <w:rFonts w:ascii="Arial" w:hAnsi="Arial" w:cs="Arial"/>
                <w:i w:val="1"/>
                <w:iCs w:val="1"/>
                <w:sz w:val="22"/>
                <w:szCs w:val="22"/>
              </w:rPr>
              <w:t>Unless otherwise explicitly stated as “homemaker”, we annotate them as unemployed, based on the goal of deciding economic stability</w:t>
            </w:r>
          </w:p>
        </w:tc>
        <w:tc>
          <w:tcPr>
            <w:tcW w:w="6588" w:type="dxa"/>
            <w:tcMar/>
          </w:tcPr>
          <w:p w:rsidR="00D204AD" w:rsidP="00B15B2A" w:rsidRDefault="00D204AD" w14:paraId="1670B14F"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Father is </w:t>
            </w:r>
            <w:r w:rsidRPr="45336116" w:rsidR="45336116">
              <w:rPr>
                <w:rStyle w:val="spanChar"/>
                <w:rFonts w:ascii="Arial" w:hAnsi="Arial" w:cs="Arial"/>
                <w:sz w:val="22"/>
                <w:szCs w:val="22"/>
              </w:rPr>
              <w:t>unemployed</w:t>
            </w:r>
            <w:r w:rsidRPr="45336116" w:rsidR="45336116">
              <w:rPr>
                <w:rFonts w:ascii="Arial" w:hAnsi="Arial" w:cs="Arial"/>
                <w:sz w:val="22"/>
                <w:szCs w:val="22"/>
              </w:rPr>
              <w:t>.</w:t>
            </w:r>
          </w:p>
          <w:p w:rsidR="00F46A20" w:rsidP="34024589" w:rsidRDefault="00F46A20" w14:paraId="2EBF0B4A" w14:textId="5EA178A7">
            <w:pPr>
              <w:pStyle w:val="table"/>
              <w:keepNext w:val="1"/>
              <w:jc w:val="both"/>
              <w:rPr>
                <w:rFonts w:ascii="Arial" w:hAnsi="Arial" w:cs="Arial"/>
                <w:sz w:val="22"/>
                <w:szCs w:val="22"/>
              </w:rPr>
            </w:pPr>
            <w:r w:rsidRPr="45336116" w:rsidR="45336116">
              <w:rPr>
                <w:rFonts w:ascii="Arial" w:hAnsi="Arial" w:cs="Arial"/>
                <w:sz w:val="22"/>
                <w:szCs w:val="22"/>
              </w:rPr>
              <w:t xml:space="preserve">Father used to work as janitor, but </w:t>
            </w:r>
            <w:r w:rsidRPr="45336116" w:rsidR="45336116">
              <w:rPr>
                <w:rFonts w:ascii="Arial" w:hAnsi="Arial" w:cs="Arial"/>
                <w:b w:val="1"/>
                <w:bCs w:val="1"/>
                <w:sz w:val="22"/>
                <w:szCs w:val="22"/>
                <w:u w:val="single"/>
              </w:rPr>
              <w:t>currently unemployed</w:t>
            </w:r>
            <w:r w:rsidRPr="45336116" w:rsidR="45336116">
              <w:rPr>
                <w:rFonts w:ascii="Arial" w:hAnsi="Arial" w:cs="Arial"/>
                <w:sz w:val="22"/>
                <w:szCs w:val="22"/>
              </w:rPr>
              <w:t xml:space="preserve">, and </w:t>
            </w:r>
            <w:r w:rsidRPr="45336116" w:rsidR="45336116">
              <w:rPr>
                <w:rFonts w:ascii="Arial" w:hAnsi="Arial" w:cs="Arial"/>
                <w:b w:val="0"/>
                <w:bCs w:val="0"/>
                <w:i w:val="0"/>
                <w:iCs w:val="0"/>
                <w:sz w:val="22"/>
                <w:szCs w:val="22"/>
                <w:u w:val="none"/>
              </w:rPr>
              <w:t>helping with kids</w:t>
            </w:r>
            <w:r w:rsidRPr="45336116" w:rsidR="45336116">
              <w:rPr>
                <w:rFonts w:ascii="Arial" w:hAnsi="Arial" w:cs="Arial"/>
                <w:sz w:val="22"/>
                <w:szCs w:val="22"/>
              </w:rPr>
              <w:t>.</w:t>
            </w:r>
          </w:p>
          <w:p w:rsidRPr="00982939" w:rsidR="0027764E" w:rsidP="33CCFFC2" w:rsidRDefault="00F46A20" w14:paraId="4270422B" w14:textId="0EA71A8C">
            <w:pPr>
              <w:pStyle w:val="table"/>
              <w:keepNext w:val="1"/>
              <w:jc w:val="both"/>
              <w:rPr>
                <w:rFonts w:ascii="Arial" w:hAnsi="Arial" w:cs="Arial"/>
                <w:sz w:val="22"/>
                <w:szCs w:val="22"/>
              </w:rPr>
            </w:pPr>
            <w:r w:rsidRPr="6C24E480" w:rsidR="6C24E480">
              <w:rPr>
                <w:rFonts w:ascii="Arial" w:hAnsi="Arial" w:cs="Arial"/>
                <w:sz w:val="22"/>
                <w:szCs w:val="22"/>
              </w:rPr>
              <w:t xml:space="preserve">&lt;YEAR/&gt;: Pt lives with mom and dad. 1st child. Extended family live in &lt;COUNTRY/&gt; Mom plans to </w:t>
            </w:r>
            <w:r w:rsidRPr="6C24E480" w:rsidR="6C24E480">
              <w:rPr>
                <w:rFonts w:ascii="Arial" w:hAnsi="Arial" w:cs="Arial"/>
                <w:b w:val="1"/>
                <w:bCs w:val="1"/>
                <w:i w:val="0"/>
                <w:iCs w:val="0"/>
                <w:sz w:val="22"/>
                <w:szCs w:val="22"/>
                <w:u w:val="single"/>
              </w:rPr>
              <w:t>stay at home</w:t>
            </w:r>
            <w:r w:rsidRPr="6C24E480" w:rsidR="6C24E480">
              <w:rPr>
                <w:rFonts w:ascii="Arial" w:hAnsi="Arial" w:cs="Arial"/>
                <w:i w:val="0"/>
                <w:iCs w:val="0"/>
                <w:sz w:val="22"/>
                <w:szCs w:val="22"/>
              </w:rPr>
              <w:t>.</w:t>
            </w:r>
          </w:p>
          <w:p w:rsidRPr="00982939" w:rsidR="0027764E" w:rsidP="33CCFFC2" w:rsidRDefault="00F46A20" w14:paraId="0A4BD4FC" w14:textId="798E07D2">
            <w:pPr>
              <w:pStyle w:val="table"/>
              <w:keepNext w:val="1"/>
              <w:jc w:val="both"/>
              <w:rPr>
                <w:rFonts w:ascii="Arial" w:hAnsi="Arial" w:cs="Arial"/>
                <w:sz w:val="22"/>
                <w:szCs w:val="22"/>
              </w:rPr>
            </w:pPr>
            <w:r w:rsidRPr="6C24E480" w:rsidR="6C24E480">
              <w:rPr>
                <w:rFonts w:ascii="Arial" w:hAnsi="Arial" w:cs="Arial"/>
                <w:sz w:val="22"/>
                <w:szCs w:val="22"/>
              </w:rPr>
              <w:t xml:space="preserve">She </w:t>
            </w:r>
            <w:r w:rsidRPr="6C24E480" w:rsidR="6C24E480">
              <w:rPr>
                <w:rFonts w:ascii="Arial" w:hAnsi="Arial" w:cs="Arial"/>
                <w:b w:val="1"/>
                <w:bCs w:val="1"/>
                <w:sz w:val="22"/>
                <w:szCs w:val="22"/>
                <w:u w:val="single"/>
              </w:rPr>
              <w:t>provides daycare</w:t>
            </w:r>
            <w:r w:rsidRPr="6C24E480" w:rsidR="6C24E480">
              <w:rPr>
                <w:rFonts w:ascii="Arial" w:hAnsi="Arial" w:cs="Arial"/>
                <w:sz w:val="22"/>
                <w:szCs w:val="22"/>
              </w:rPr>
              <w:t xml:space="preserve"> for 2 children.</w:t>
            </w:r>
          </w:p>
          <w:p w:rsidRPr="00982939" w:rsidR="0027764E" w:rsidP="34024589" w:rsidRDefault="00F46A20" w14:paraId="096DA0D0" w14:textId="12DC6B8E">
            <w:pPr>
              <w:pStyle w:val="table"/>
              <w:keepNext w:val="1"/>
              <w:jc w:val="both"/>
              <w:rPr>
                <w:rFonts w:ascii="Arial" w:hAnsi="Arial" w:cs="Arial"/>
                <w:sz w:val="22"/>
                <w:szCs w:val="22"/>
              </w:rPr>
            </w:pPr>
            <w:r w:rsidRPr="6C24E480" w:rsidR="6C24E480">
              <w:rPr>
                <w:rFonts w:ascii="Arial" w:hAnsi="Arial" w:cs="Arial"/>
                <w:sz w:val="22"/>
                <w:szCs w:val="22"/>
              </w:rPr>
              <w:t xml:space="preserve">She is a &lt;PROFESSION/&gt; who </w:t>
            </w:r>
            <w:r w:rsidRPr="6C24E480" w:rsidR="6C24E480">
              <w:rPr>
                <w:rFonts w:ascii="Arial" w:hAnsi="Arial" w:cs="Arial"/>
                <w:b w:val="1"/>
                <w:bCs w:val="1"/>
                <w:sz w:val="22"/>
                <w:szCs w:val="22"/>
                <w:u w:val="single"/>
              </w:rPr>
              <w:t>quit here post-doctoral fellowship</w:t>
            </w:r>
            <w:r w:rsidRPr="6C24E480" w:rsidR="6C24E480">
              <w:rPr>
                <w:rFonts w:ascii="Arial" w:hAnsi="Arial" w:cs="Arial"/>
                <w:sz w:val="22"/>
                <w:szCs w:val="22"/>
              </w:rPr>
              <w:t xml:space="preserve"> to care for the child.</w:t>
            </w:r>
          </w:p>
          <w:p w:rsidRPr="00982939" w:rsidR="0027764E" w:rsidP="34024589" w:rsidRDefault="00F46A20" w14:paraId="19347BF9" w14:textId="49BD4D00">
            <w:pPr>
              <w:pStyle w:val="table"/>
              <w:keepNext w:val="1"/>
              <w:jc w:val="both"/>
              <w:rPr>
                <w:rFonts w:ascii="Arial" w:hAnsi="Arial" w:cs="Arial"/>
                <w:sz w:val="22"/>
                <w:szCs w:val="22"/>
              </w:rPr>
            </w:pPr>
          </w:p>
        </w:tc>
      </w:tr>
      <w:tr w:rsidRPr="00ED2F19" w:rsidR="00D204AD" w:rsidTr="6C24E480" w14:paraId="179374B0" w14:textId="77777777">
        <w:tc>
          <w:tcPr>
            <w:tcW w:w="2988" w:type="dxa"/>
            <w:tcMar/>
          </w:tcPr>
          <w:p w:rsidRPr="001112AF" w:rsidR="00D204AD" w:rsidP="00B15B2A" w:rsidRDefault="00D204AD" w14:paraId="3610B529" w14:textId="77777777">
            <w:pPr>
              <w:pStyle w:val="table"/>
              <w:keepNext w:val="1"/>
              <w:jc w:val="both"/>
              <w:rPr>
                <w:rFonts w:ascii="Arial" w:hAnsi="Arial" w:cs="Arial"/>
                <w:sz w:val="22"/>
                <w:szCs w:val="22"/>
              </w:rPr>
            </w:pPr>
            <w:r w:rsidRPr="45336116" w:rsidR="45336116">
              <w:rPr>
                <w:rFonts w:ascii="Arial" w:hAnsi="Arial" w:cs="Arial"/>
                <w:sz w:val="22"/>
                <w:szCs w:val="22"/>
              </w:rPr>
              <w:t>retired</w:t>
            </w:r>
          </w:p>
        </w:tc>
        <w:tc>
          <w:tcPr>
            <w:tcW w:w="6588" w:type="dxa"/>
            <w:tcMar/>
          </w:tcPr>
          <w:p w:rsidRPr="001112AF" w:rsidR="00D204AD" w:rsidP="00B15B2A" w:rsidRDefault="00D204AD" w14:paraId="3A02C6DA" w14:textId="078EA407">
            <w:pPr>
              <w:pStyle w:val="table"/>
              <w:keepNext w:val="1"/>
              <w:jc w:val="both"/>
              <w:rPr>
                <w:rFonts w:ascii="Arial" w:hAnsi="Arial" w:cs="Arial"/>
                <w:sz w:val="22"/>
                <w:szCs w:val="22"/>
              </w:rPr>
            </w:pPr>
            <w:r w:rsidRPr="45336116" w:rsidR="45336116">
              <w:rPr>
                <w:rFonts w:ascii="Arial" w:hAnsi="Arial" w:cs="Arial"/>
                <w:sz w:val="22"/>
                <w:szCs w:val="22"/>
              </w:rPr>
              <w:t xml:space="preserve">… father is </w:t>
            </w:r>
            <w:r w:rsidRPr="45336116" w:rsidR="45336116">
              <w:rPr>
                <w:rStyle w:val="spanChar"/>
                <w:rFonts w:ascii="Arial" w:hAnsi="Arial" w:cs="Arial"/>
                <w:sz w:val="22"/>
                <w:szCs w:val="22"/>
                <w:u w:val="single"/>
              </w:rPr>
              <w:t xml:space="preserve">a </w:t>
            </w:r>
            <w:r w:rsidRPr="45336116" w:rsidR="45336116">
              <w:rPr>
                <w:rStyle w:val="spanChar"/>
                <w:rFonts w:ascii="Arial" w:hAnsi="Arial" w:cs="Arial"/>
                <w:sz w:val="22"/>
                <w:szCs w:val="22"/>
              </w:rPr>
              <w:t>retired engineer</w:t>
            </w:r>
            <w:r w:rsidRPr="45336116" w:rsidR="45336116">
              <w:rPr>
                <w:rFonts w:ascii="Arial" w:hAnsi="Arial" w:cs="Arial"/>
                <w:sz w:val="22"/>
                <w:szCs w:val="22"/>
              </w:rPr>
              <w:t>.</w:t>
            </w:r>
          </w:p>
        </w:tc>
      </w:tr>
      <w:tr w:rsidRPr="00ED2F19" w:rsidR="00D204AD" w:rsidTr="6C24E480" w14:paraId="02705A2B" w14:textId="77777777">
        <w:tc>
          <w:tcPr>
            <w:tcW w:w="2988" w:type="dxa"/>
            <w:tcMar/>
          </w:tcPr>
          <w:p w:rsidRPr="001112AF" w:rsidR="00D204AD" w:rsidP="00B15B2A" w:rsidRDefault="00D204AD" w14:paraId="0EF02F19" w14:textId="77777777">
            <w:pPr>
              <w:pStyle w:val="table"/>
              <w:keepNext w:val="1"/>
              <w:jc w:val="both"/>
              <w:rPr>
                <w:rFonts w:ascii="Arial" w:hAnsi="Arial" w:cs="Arial"/>
                <w:sz w:val="22"/>
                <w:szCs w:val="22"/>
              </w:rPr>
            </w:pPr>
            <w:r w:rsidRPr="45336116" w:rsidR="45336116">
              <w:rPr>
                <w:rFonts w:ascii="Arial" w:hAnsi="Arial" w:cs="Arial"/>
                <w:sz w:val="22"/>
                <w:szCs w:val="22"/>
              </w:rPr>
              <w:t>on disability</w:t>
            </w:r>
          </w:p>
        </w:tc>
        <w:tc>
          <w:tcPr>
            <w:tcW w:w="6588" w:type="dxa"/>
            <w:tcMar/>
          </w:tcPr>
          <w:p w:rsidRPr="001112AF" w:rsidR="00D204AD" w:rsidP="00B15B2A" w:rsidRDefault="00D204AD" w14:paraId="2F4B9D89" w14:textId="2C7B9E17">
            <w:pPr>
              <w:pStyle w:val="table"/>
              <w:keepNext w:val="1"/>
              <w:jc w:val="both"/>
              <w:rPr>
                <w:rFonts w:ascii="Arial" w:hAnsi="Arial" w:cs="Arial"/>
                <w:sz w:val="22"/>
                <w:szCs w:val="22"/>
              </w:rPr>
            </w:pPr>
            <w:r w:rsidRPr="45336116" w:rsidR="45336116">
              <w:rPr>
                <w:rFonts w:ascii="Arial" w:hAnsi="Arial" w:cs="Arial"/>
                <w:sz w:val="22"/>
                <w:szCs w:val="22"/>
              </w:rPr>
              <w:t xml:space="preserve">…mother is </w:t>
            </w:r>
            <w:r w:rsidRPr="45336116" w:rsidR="45336116">
              <w:rPr>
                <w:rStyle w:val="spanChar"/>
                <w:rFonts w:ascii="Arial" w:hAnsi="Arial" w:cs="Arial"/>
                <w:sz w:val="22"/>
                <w:szCs w:val="22"/>
              </w:rPr>
              <w:t>on disability</w:t>
            </w:r>
            <w:r w:rsidRPr="45336116" w:rsidR="45336116">
              <w:rPr>
                <w:rFonts w:ascii="Arial" w:hAnsi="Arial" w:cs="Arial"/>
                <w:sz w:val="22"/>
                <w:szCs w:val="22"/>
              </w:rPr>
              <w:t>.</w:t>
            </w:r>
          </w:p>
          <w:p w:rsidRPr="001112AF" w:rsidR="00D204AD" w:rsidP="00B15B2A" w:rsidRDefault="00E27E45" w14:paraId="02E7673E" w14:textId="2FA0502C">
            <w:pPr>
              <w:pStyle w:val="table"/>
              <w:keepNext w:val="1"/>
              <w:jc w:val="both"/>
              <w:rPr>
                <w:rFonts w:ascii="Arial" w:hAnsi="Arial" w:cs="Arial"/>
                <w:sz w:val="22"/>
                <w:szCs w:val="22"/>
              </w:rPr>
            </w:pPr>
            <w:r w:rsidRPr="45336116" w:rsidR="45336116">
              <w:rPr>
                <w:rFonts w:ascii="Arial" w:hAnsi="Arial" w:cs="Arial"/>
                <w:sz w:val="22"/>
                <w:szCs w:val="22"/>
              </w:rPr>
              <w:t>father</w:t>
            </w:r>
            <w:r w:rsidRPr="45336116" w:rsidR="45336116">
              <w:rPr>
                <w:rFonts w:ascii="Arial" w:hAnsi="Arial" w:cs="Arial"/>
                <w:sz w:val="22"/>
                <w:szCs w:val="22"/>
              </w:rPr>
              <w:t xml:space="preserve"> is </w:t>
            </w:r>
            <w:r w:rsidRPr="45336116" w:rsidR="45336116">
              <w:rPr>
                <w:rFonts w:ascii="Arial" w:hAnsi="Arial" w:cs="Arial"/>
                <w:sz w:val="22"/>
                <w:szCs w:val="22"/>
              </w:rPr>
              <w:t>re-</w:t>
            </w:r>
            <w:r w:rsidRPr="45336116" w:rsidR="45336116">
              <w:rPr>
                <w:rFonts w:ascii="Arial" w:hAnsi="Arial" w:cs="Arial"/>
                <w:sz w:val="22"/>
                <w:szCs w:val="22"/>
              </w:rPr>
              <w:t xml:space="preserve">married, </w:t>
            </w:r>
            <w:r w:rsidRPr="45336116" w:rsidR="45336116">
              <w:rPr>
                <w:rFonts w:ascii="Arial" w:hAnsi="Arial" w:cs="Arial"/>
                <w:b w:val="1"/>
                <w:bCs w:val="1"/>
                <w:sz w:val="22"/>
                <w:szCs w:val="22"/>
                <w:u w:val="single"/>
              </w:rPr>
              <w:t xml:space="preserve">on </w:t>
            </w:r>
            <w:r w:rsidRPr="45336116" w:rsidR="45336116">
              <w:rPr>
                <w:rStyle w:val="spanChar"/>
                <w:rFonts w:ascii="Arial" w:hAnsi="Arial" w:cs="Arial"/>
                <w:b w:val="1"/>
                <w:bCs w:val="1"/>
                <w:sz w:val="22"/>
                <w:szCs w:val="22"/>
                <w:u w:val="single"/>
              </w:rPr>
              <w:t>medical leave</w:t>
            </w:r>
            <w:r w:rsidRPr="45336116" w:rsidR="45336116">
              <w:rPr>
                <w:rFonts w:ascii="Arial" w:hAnsi="Arial" w:cs="Arial"/>
                <w:sz w:val="22"/>
                <w:szCs w:val="22"/>
              </w:rPr>
              <w:t xml:space="preserve"> from his job…</w:t>
            </w:r>
          </w:p>
        </w:tc>
      </w:tr>
      <w:tr w:rsidRPr="00ED2F19" w:rsidR="00D204AD" w:rsidTr="6C24E480" w14:paraId="35D38ABF" w14:textId="77777777">
        <w:tc>
          <w:tcPr>
            <w:tcW w:w="2988" w:type="dxa"/>
            <w:tcMar/>
          </w:tcPr>
          <w:p w:rsidRPr="001112AF" w:rsidR="00D204AD" w:rsidP="00B15B2A" w:rsidRDefault="00D204AD" w14:paraId="2B3FD048" w14:textId="77777777">
            <w:pPr>
              <w:pStyle w:val="table"/>
              <w:keepNext w:val="1"/>
              <w:jc w:val="both"/>
              <w:rPr>
                <w:rFonts w:ascii="Arial" w:hAnsi="Arial" w:cs="Arial"/>
                <w:sz w:val="22"/>
                <w:szCs w:val="22"/>
              </w:rPr>
            </w:pPr>
            <w:r w:rsidRPr="45336116" w:rsidR="45336116">
              <w:rPr>
                <w:rFonts w:ascii="Arial" w:hAnsi="Arial" w:cs="Arial"/>
                <w:sz w:val="22"/>
                <w:szCs w:val="22"/>
              </w:rPr>
              <w:t>student</w:t>
            </w:r>
          </w:p>
        </w:tc>
        <w:tc>
          <w:tcPr>
            <w:tcW w:w="6588" w:type="dxa"/>
            <w:tcMar/>
          </w:tcPr>
          <w:p w:rsidRPr="001112AF" w:rsidR="00D204AD" w:rsidP="00B15B2A" w:rsidRDefault="00D204AD" w14:paraId="4A262E85" w14:textId="56FAD014">
            <w:pPr>
              <w:pStyle w:val="table"/>
              <w:keepNext w:val="1"/>
              <w:jc w:val="both"/>
              <w:rPr>
                <w:rFonts w:ascii="Arial" w:hAnsi="Arial" w:cs="Arial"/>
                <w:sz w:val="22"/>
                <w:szCs w:val="22"/>
              </w:rPr>
            </w:pPr>
            <w:r w:rsidRPr="45336116" w:rsidR="45336116">
              <w:rPr>
                <w:rFonts w:ascii="Arial" w:hAnsi="Arial" w:cs="Arial"/>
                <w:sz w:val="22"/>
                <w:szCs w:val="22"/>
              </w:rPr>
              <w:t xml:space="preserve">Mother is </w:t>
            </w:r>
            <w:r w:rsidRPr="45336116" w:rsidR="45336116">
              <w:rPr>
                <w:rStyle w:val="spanChar"/>
                <w:rFonts w:ascii="Arial" w:hAnsi="Arial" w:cs="Arial"/>
                <w:sz w:val="22"/>
                <w:szCs w:val="22"/>
                <w:u w:val="single"/>
              </w:rPr>
              <w:t xml:space="preserve">a </w:t>
            </w:r>
            <w:r w:rsidRPr="45336116" w:rsidR="45336116">
              <w:rPr>
                <w:rStyle w:val="spanChar"/>
                <w:rFonts w:ascii="Arial" w:hAnsi="Arial" w:cs="Arial"/>
                <w:sz w:val="22"/>
                <w:szCs w:val="22"/>
              </w:rPr>
              <w:t>full-time student</w:t>
            </w:r>
            <w:r w:rsidRPr="45336116" w:rsidR="45336116">
              <w:rPr>
                <w:rFonts w:ascii="Arial" w:hAnsi="Arial" w:cs="Arial"/>
                <w:sz w:val="22"/>
                <w:szCs w:val="22"/>
              </w:rPr>
              <w:t xml:space="preserve"> at </w:t>
            </w:r>
            <w:proofErr w:type="gramStart"/>
            <w:r w:rsidRPr="45336116" w:rsidR="45336116">
              <w:rPr>
                <w:rFonts w:ascii="Arial" w:hAnsi="Arial" w:cs="Arial"/>
                <w:sz w:val="22"/>
                <w:szCs w:val="22"/>
              </w:rPr>
              <w:t>University</w:t>
            </w:r>
            <w:proofErr w:type="gramEnd"/>
            <w:r w:rsidRPr="45336116" w:rsidR="45336116">
              <w:rPr>
                <w:rFonts w:ascii="Arial" w:hAnsi="Arial" w:cs="Arial"/>
                <w:sz w:val="22"/>
                <w:szCs w:val="22"/>
              </w:rPr>
              <w:t>.</w:t>
            </w:r>
          </w:p>
        </w:tc>
      </w:tr>
      <w:tr w:rsidRPr="00ED2F19" w:rsidR="00D204AD" w:rsidTr="6C24E480" w14:paraId="22EA9473" w14:textId="77777777">
        <w:tc>
          <w:tcPr>
            <w:tcW w:w="2988" w:type="dxa"/>
            <w:tcMar/>
          </w:tcPr>
          <w:p w:rsidRPr="001112AF" w:rsidR="00D204AD" w:rsidP="00B15B2A" w:rsidRDefault="00D204AD" w14:paraId="0F7E807B" w14:textId="77777777">
            <w:pPr>
              <w:pStyle w:val="table"/>
              <w:keepNext w:val="1"/>
              <w:jc w:val="both"/>
              <w:rPr>
                <w:rFonts w:ascii="Arial" w:hAnsi="Arial" w:cs="Arial"/>
                <w:sz w:val="22"/>
                <w:szCs w:val="22"/>
              </w:rPr>
            </w:pPr>
            <w:r w:rsidRPr="45336116" w:rsidR="45336116">
              <w:rPr>
                <w:rFonts w:ascii="Arial" w:hAnsi="Arial" w:cs="Arial"/>
                <w:sz w:val="22"/>
                <w:szCs w:val="22"/>
              </w:rPr>
              <w:t>homemaker</w:t>
            </w:r>
          </w:p>
        </w:tc>
        <w:tc>
          <w:tcPr>
            <w:tcW w:w="6588" w:type="dxa"/>
            <w:tcMar/>
          </w:tcPr>
          <w:p w:rsidRPr="001112AF" w:rsidR="0027764E" w:rsidP="00B15B2A" w:rsidRDefault="0027764E" w14:paraId="03139FEA" w14:textId="1E86DABB">
            <w:pPr>
              <w:pStyle w:val="table"/>
              <w:keepNext w:val="1"/>
              <w:jc w:val="both"/>
              <w:rPr>
                <w:rFonts w:ascii="Arial" w:hAnsi="Arial" w:cs="Arial"/>
                <w:sz w:val="22"/>
                <w:szCs w:val="22"/>
              </w:rPr>
            </w:pPr>
            <w:r w:rsidRPr="45336116" w:rsidR="45336116">
              <w:rPr>
                <w:rFonts w:ascii="Arial" w:hAnsi="Arial" w:cs="Arial"/>
                <w:sz w:val="22"/>
                <w:szCs w:val="22"/>
              </w:rPr>
              <w:t xml:space="preserve">… Mother is </w:t>
            </w:r>
            <w:r w:rsidRPr="45336116" w:rsidR="45336116">
              <w:rPr>
                <w:rStyle w:val="spanChar"/>
                <w:rFonts w:ascii="Arial" w:hAnsi="Arial" w:cs="Arial"/>
                <w:sz w:val="22"/>
                <w:szCs w:val="22"/>
                <w:u w:val="single"/>
              </w:rPr>
              <w:t xml:space="preserve">a </w:t>
            </w:r>
            <w:r w:rsidRPr="45336116" w:rsidR="45336116">
              <w:rPr>
                <w:rStyle w:val="spanChar"/>
                <w:rFonts w:ascii="Arial" w:hAnsi="Arial" w:cs="Arial"/>
                <w:sz w:val="22"/>
                <w:szCs w:val="22"/>
              </w:rPr>
              <w:t>homemaker</w:t>
            </w:r>
            <w:r w:rsidRPr="45336116" w:rsidR="45336116">
              <w:rPr>
                <w:rFonts w:ascii="Arial" w:hAnsi="Arial" w:cs="Arial"/>
                <w:sz w:val="22"/>
                <w:szCs w:val="22"/>
              </w:rPr>
              <w:t xml:space="preserve">. </w:t>
            </w:r>
          </w:p>
        </w:tc>
      </w:tr>
    </w:tbl>
    <w:p w:rsidR="0001468A" w:rsidP="34024589" w:rsidRDefault="0001468A" w14:paraId="28870A78" w14:textId="77777777">
      <w:pPr>
        <w:jc w:val="both"/>
        <w:rPr>
          <w:rFonts w:ascii="Arial" w:hAnsi="Arial" w:cs="Arial"/>
          <w:b w:val="1"/>
          <w:bCs w:val="1"/>
          <w:sz w:val="22"/>
          <w:szCs w:val="22"/>
        </w:rPr>
      </w:pPr>
    </w:p>
    <w:p w:rsidR="00F84C78" w:rsidP="34024589" w:rsidRDefault="00F84C78" w14:paraId="4EC5E8A7" w14:textId="3C14C52D">
      <w:pPr>
        <w:jc w:val="both"/>
        <w:rPr>
          <w:rFonts w:ascii="Arial" w:hAnsi="Arial" w:cs="Arial"/>
          <w:b w:val="1"/>
          <w:bCs w:val="1"/>
          <w:sz w:val="22"/>
          <w:szCs w:val="22"/>
        </w:rPr>
      </w:pPr>
      <w:r w:rsidRPr="6C24E480" w:rsidR="6C24E480">
        <w:rPr>
          <w:rFonts w:ascii="Arial" w:hAnsi="Arial" w:cs="Arial"/>
          <w:b w:val="1"/>
          <w:bCs w:val="1"/>
          <w:sz w:val="22"/>
          <w:szCs w:val="22"/>
        </w:rPr>
        <w:t xml:space="preserve">Examples: </w:t>
      </w:r>
    </w:p>
    <w:p w:rsidRPr="001112AF" w:rsidR="0027764E" w:rsidP="33CCFFC2" w:rsidRDefault="0027764E" w14:paraId="70AA37ED" w14:textId="03A8245D">
      <w:pPr>
        <w:jc w:val="both"/>
      </w:pPr>
      <w:r>
        <w:drawing>
          <wp:inline wp14:editId="43B9E051" wp14:anchorId="5591BB7D">
            <wp:extent cx="4535787" cy="635370"/>
            <wp:effectExtent l="0" t="0" r="0" b="0"/>
            <wp:docPr id="18" name="Picture 18" title=""/>
            <wp:cNvGraphicFramePr>
              <a:graphicFrameLocks noChangeAspect="1"/>
            </wp:cNvGraphicFramePr>
            <a:graphic>
              <a:graphicData uri="http://schemas.openxmlformats.org/drawingml/2006/picture">
                <pic:pic>
                  <pic:nvPicPr>
                    <pic:cNvPr id="0" name="Picture 18"/>
                    <pic:cNvPicPr/>
                  </pic:nvPicPr>
                  <pic:blipFill>
                    <a:blip r:embed="R45b07b1472bf43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35787" cy="635370"/>
                    </a:xfrm>
                    <a:prstGeom prst="rect">
                      <a:avLst/>
                    </a:prstGeom>
                  </pic:spPr>
                </pic:pic>
              </a:graphicData>
            </a:graphic>
          </wp:inline>
        </w:drawing>
      </w:r>
    </w:p>
    <w:p w:rsidRPr="001112AF" w:rsidR="00D55EA8" w:rsidP="00B15B2A" w:rsidRDefault="00B33E4F" w14:paraId="5154755A" w14:textId="3E5CC188">
      <w:pPr>
        <w:pStyle w:val="Heading2"/>
        <w:jc w:val="both"/>
        <w:rPr>
          <w:rFonts w:ascii="Arial" w:hAnsi="Arial" w:cs="Arial"/>
          <w:sz w:val="22"/>
          <w:szCs w:val="22"/>
        </w:rPr>
      </w:pPr>
      <w:r w:rsidRPr="493E688E" w:rsidR="493E688E">
        <w:rPr>
          <w:rFonts w:ascii="Arial" w:hAnsi="Arial" w:cs="Arial"/>
          <w:sz w:val="22"/>
          <w:szCs w:val="22"/>
        </w:rPr>
        <w:t xml:space="preserve"> (5) Food INSECURITY </w:t>
      </w:r>
    </w:p>
    <w:p w:rsidRPr="001112AF" w:rsidR="00FC499F" w:rsidP="00B15B2A" w:rsidRDefault="00FC499F" w14:paraId="0FAB8B37" w14:textId="13B7CF03">
      <w:pPr>
        <w:jc w:val="both"/>
        <w:rPr>
          <w:rFonts w:ascii="Arial" w:hAnsi="Arial" w:cs="Arial"/>
          <w:b w:val="1"/>
          <w:bCs w:val="1"/>
          <w:sz w:val="22"/>
          <w:szCs w:val="22"/>
        </w:rPr>
      </w:pPr>
      <w:r w:rsidRPr="45336116" w:rsidR="45336116">
        <w:rPr>
          <w:rFonts w:ascii="Arial" w:hAnsi="Arial" w:cs="Arial"/>
          <w:b w:val="1"/>
          <w:bCs w:val="1"/>
          <w:sz w:val="22"/>
          <w:szCs w:val="22"/>
        </w:rPr>
        <w:t xml:space="preserve">(1) Trigger (required): </w:t>
      </w:r>
      <w:r w:rsidRPr="45336116" w:rsidR="45336116">
        <w:rPr>
          <w:rFonts w:ascii="Arial" w:hAnsi="Arial" w:cs="Arial"/>
          <w:sz w:val="22"/>
          <w:szCs w:val="22"/>
        </w:rPr>
        <w:t>The trigger is the span that most clearly indicates a</w:t>
      </w:r>
      <w:r w:rsidRPr="45336116" w:rsidR="45336116">
        <w:rPr>
          <w:rFonts w:ascii="Arial" w:hAnsi="Arial" w:cs="Arial"/>
          <w:sz w:val="22"/>
          <w:szCs w:val="22"/>
        </w:rPr>
        <w:t xml:space="preserve"> food </w:t>
      </w:r>
      <w:r w:rsidRPr="45336116" w:rsidR="45336116">
        <w:rPr>
          <w:rFonts w:ascii="Arial" w:hAnsi="Arial" w:cs="Arial"/>
          <w:sz w:val="22"/>
          <w:szCs w:val="22"/>
        </w:rPr>
        <w:t>insecurity event is present. The trigger span will likely include some form of “food stamps,” “</w:t>
      </w:r>
      <w:r w:rsidRPr="45336116" w:rsidR="45336116">
        <w:rPr>
          <w:rFonts w:ascii="Arial" w:hAnsi="Arial" w:cs="Arial"/>
          <w:color w:val="000000" w:themeColor="text1" w:themeTint="FF" w:themeShade="FF"/>
          <w:sz w:val="22"/>
          <w:szCs w:val="22"/>
        </w:rPr>
        <w:t>Food insecurity</w:t>
      </w:r>
      <w:r w:rsidRPr="45336116" w:rsidR="45336116">
        <w:rPr>
          <w:rFonts w:ascii="Arial" w:hAnsi="Arial" w:cs="Arial"/>
          <w:sz w:val="22"/>
          <w:szCs w:val="22"/>
        </w:rPr>
        <w:t xml:space="preserve">” etc. </w:t>
      </w:r>
    </w:p>
    <w:p w:rsidRPr="001112AF" w:rsidR="00FC499F" w:rsidP="00B15B2A" w:rsidRDefault="00FC499F" w14:paraId="43087B8C" w14:textId="0145E1D7">
      <w:pPr>
        <w:pStyle w:val="Caption"/>
        <w:keepNext w:val="1"/>
        <w:jc w:val="both"/>
        <w:rPr>
          <w:rFonts w:ascii="Arial" w:hAnsi="Arial" w:cs="Arial"/>
          <w:b w:val="0"/>
          <w:bCs w:val="0"/>
          <w:sz w:val="22"/>
          <w:szCs w:val="22"/>
        </w:rPr>
      </w:pPr>
      <w:r w:rsidRPr="45336116" w:rsidR="45336116">
        <w:rPr>
          <w:rFonts w:ascii="Arial" w:hAnsi="Arial" w:cs="Arial"/>
          <w:sz w:val="22"/>
          <w:szCs w:val="22"/>
        </w:rPr>
        <w:t>Table</w:t>
      </w:r>
      <w:r w:rsidRPr="45336116" w:rsidR="45336116">
        <w:rPr>
          <w:rFonts w:ascii="Arial" w:hAnsi="Arial" w:cs="Arial"/>
          <w:sz w:val="22"/>
          <w:szCs w:val="22"/>
        </w:rPr>
        <w:t xml:space="preserve"> </w:t>
      </w:r>
      <w:r w:rsidRPr="45336116" w:rsidR="45336116">
        <w:rPr>
          <w:rFonts w:ascii="Arial" w:hAnsi="Arial" w:cs="Arial"/>
          <w:sz w:val="22"/>
          <w:szCs w:val="22"/>
        </w:rPr>
        <w:t>9</w:t>
      </w:r>
      <w:r w:rsidRPr="45336116" w:rsidR="45336116">
        <w:rPr>
          <w:rFonts w:ascii="Arial" w:hAnsi="Arial" w:cs="Arial"/>
          <w:sz w:val="22"/>
          <w:szCs w:val="22"/>
        </w:rPr>
        <w:t xml:space="preserve">. </w:t>
      </w:r>
      <w:r w:rsidRPr="45336116" w:rsidR="45336116">
        <w:rPr>
          <w:rFonts w:ascii="Arial" w:hAnsi="Arial" w:cs="Arial"/>
          <w:b w:val="0"/>
          <w:bCs w:val="0"/>
          <w:sz w:val="22"/>
          <w:szCs w:val="22"/>
        </w:rPr>
        <w:t>Food insecurity</w:t>
      </w:r>
      <w:r w:rsidRPr="45336116" w:rsidR="45336116">
        <w:rPr>
          <w:rFonts w:ascii="Arial" w:hAnsi="Arial" w:cs="Arial"/>
          <w:b w:val="0"/>
          <w:bCs w:val="0"/>
          <w:sz w:val="22"/>
          <w:szCs w:val="22"/>
        </w:rPr>
        <w:t xml:space="preserve"> - trigger examples. </w:t>
      </w:r>
      <w:r w:rsidRPr="45336116" w:rsidR="45336116">
        <w:rPr>
          <w:rStyle w:val="spanChar"/>
          <w:rFonts w:ascii="Arial" w:hAnsi="Arial" w:cs="Arial"/>
          <w:b w:val="0"/>
          <w:bCs w:val="0"/>
          <w:sz w:val="22"/>
          <w:szCs w:val="22"/>
        </w:rPr>
        <w:t>Underlined</w:t>
      </w:r>
      <w:r w:rsidRPr="45336116" w:rsidR="45336116">
        <w:rPr>
          <w:rFonts w:ascii="Arial" w:hAnsi="Arial" w:cs="Arial"/>
          <w:b w:val="0"/>
          <w:bCs w:val="0"/>
          <w:sz w:val="22"/>
          <w:szCs w:val="22"/>
        </w:rPr>
        <w:t xml:space="preserve"> words indicate the identified span.</w:t>
      </w:r>
    </w:p>
    <w:tbl>
      <w:tblPr>
        <w:tblStyle w:val="TableGrid"/>
        <w:tblW w:w="5000" w:type="pct"/>
        <w:tblLook w:val="04A0" w:firstRow="1" w:lastRow="0" w:firstColumn="1" w:lastColumn="0" w:noHBand="0" w:noVBand="1"/>
      </w:tblPr>
      <w:tblGrid>
        <w:gridCol w:w="10070"/>
      </w:tblGrid>
      <w:tr w:rsidRPr="00ED2F19" w:rsidR="00FC499F" w:rsidTr="45336116" w14:paraId="237B718F" w14:textId="77777777">
        <w:tc>
          <w:tcPr>
            <w:tcW w:w="5000" w:type="pct"/>
            <w:tcMar/>
          </w:tcPr>
          <w:p w:rsidRPr="001112AF" w:rsidR="00FC499F" w:rsidP="00B15B2A" w:rsidRDefault="00FC499F" w14:paraId="37787709"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FC499F" w:rsidTr="45336116" w14:paraId="5593B3D4" w14:textId="77777777">
        <w:tc>
          <w:tcPr>
            <w:tcW w:w="5000" w:type="pct"/>
            <w:tcMar/>
          </w:tcPr>
          <w:p w:rsidRPr="001112AF" w:rsidR="00FC499F" w:rsidP="00B15B2A" w:rsidRDefault="00A26A05" w14:paraId="51C033E5" w14:textId="648FC08F">
            <w:pPr>
              <w:pStyle w:val="table"/>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They receive </w:t>
            </w:r>
            <w:r w:rsidRPr="45336116" w:rsidR="45336116">
              <w:rPr>
                <w:rFonts w:ascii="Arial" w:hAnsi="Arial" w:cs="Arial"/>
                <w:b w:val="1"/>
                <w:bCs w:val="1"/>
                <w:color w:val="000000" w:themeColor="text1" w:themeTint="FF" w:themeShade="FF"/>
                <w:sz w:val="22"/>
                <w:szCs w:val="22"/>
                <w:u w:val="single"/>
              </w:rPr>
              <w:t>food stamps</w:t>
            </w:r>
            <w:r w:rsidRPr="45336116" w:rsidR="45336116">
              <w:rPr>
                <w:rFonts w:ascii="Arial" w:hAnsi="Arial" w:cs="Arial"/>
                <w:color w:val="000000" w:themeColor="text1" w:themeTint="FF" w:themeShade="FF"/>
                <w:sz w:val="22"/>
                <w:szCs w:val="22"/>
              </w:rPr>
              <w:t>.</w:t>
            </w:r>
          </w:p>
        </w:tc>
      </w:tr>
      <w:tr w:rsidRPr="00ED2F19" w:rsidR="00FC499F" w:rsidTr="45336116" w14:paraId="63CD2A87" w14:textId="77777777">
        <w:tc>
          <w:tcPr>
            <w:tcW w:w="5000" w:type="pct"/>
            <w:tcMar/>
          </w:tcPr>
          <w:p w:rsidRPr="001112AF" w:rsidR="00A26A05" w:rsidP="00B15B2A" w:rsidRDefault="00A26A05" w14:paraId="2629C5EC"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Mother denies </w:t>
            </w:r>
            <w:r w:rsidRPr="45336116" w:rsidR="45336116">
              <w:rPr>
                <w:rFonts w:ascii="Arial" w:hAnsi="Arial" w:cs="Arial"/>
                <w:b w:val="1"/>
                <w:bCs w:val="1"/>
                <w:color w:val="000000" w:themeColor="text1" w:themeTint="FF" w:themeShade="FF"/>
                <w:sz w:val="22"/>
                <w:szCs w:val="22"/>
                <w:u w:val="single"/>
              </w:rPr>
              <w:t xml:space="preserve">food </w:t>
            </w:r>
            <w:r w:rsidRPr="45336116" w:rsidR="45336116">
              <w:rPr>
                <w:rFonts w:ascii="Arial" w:hAnsi="Arial" w:cs="Arial"/>
                <w:b w:val="1"/>
                <w:bCs w:val="1"/>
                <w:color w:val="000000" w:themeColor="text1" w:themeTint="FF" w:themeShade="FF"/>
                <w:sz w:val="22"/>
                <w:szCs w:val="22"/>
                <w:u w:val="single"/>
              </w:rPr>
              <w:t>insecurity</w:t>
            </w:r>
            <w:r w:rsidRPr="45336116" w:rsidR="45336116">
              <w:rPr>
                <w:rFonts w:ascii="Arial" w:hAnsi="Arial" w:cs="Arial"/>
                <w:color w:val="000000" w:themeColor="text1" w:themeTint="FF" w:themeShade="FF"/>
                <w:sz w:val="22"/>
                <w:szCs w:val="22"/>
              </w:rPr>
              <w:t>, and</w:t>
            </w:r>
            <w:r w:rsidRPr="45336116" w:rsidR="45336116">
              <w:rPr>
                <w:rFonts w:ascii="Arial" w:hAnsi="Arial" w:cs="Arial"/>
                <w:color w:val="000000" w:themeColor="text1" w:themeTint="FF" w:themeShade="FF"/>
                <w:sz w:val="22"/>
                <w:szCs w:val="22"/>
              </w:rPr>
              <w:t xml:space="preserve"> has stable housing.</w:t>
            </w:r>
          </w:p>
          <w:p w:rsidRPr="001112AF" w:rsidR="00FC499F" w:rsidP="34024589" w:rsidRDefault="00A26A05" w14:paraId="1E66AB7A" w14:textId="68AC4800">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Denies </w:t>
            </w:r>
            <w:r w:rsidRPr="45336116" w:rsidR="45336116">
              <w:rPr>
                <w:rFonts w:ascii="Arial" w:hAnsi="Arial" w:cs="Arial"/>
                <w:b w:val="1"/>
                <w:bCs w:val="1"/>
                <w:color w:val="000000" w:themeColor="text1" w:themeTint="FF" w:themeShade="FF"/>
                <w:sz w:val="22"/>
                <w:szCs w:val="22"/>
                <w:u w:val="single"/>
              </w:rPr>
              <w:t>food insecurity</w:t>
            </w:r>
            <w:r w:rsidRPr="45336116" w:rsidR="45336116">
              <w:rPr>
                <w:rFonts w:ascii="Arial" w:hAnsi="Arial" w:cs="Arial"/>
                <w:color w:val="000000" w:themeColor="text1" w:themeTint="FF" w:themeShade="FF"/>
                <w:sz w:val="22"/>
                <w:szCs w:val="22"/>
              </w:rPr>
              <w:t xml:space="preserve">, difficulty accessing transportation, denies any poor support.          </w:t>
            </w:r>
          </w:p>
        </w:tc>
      </w:tr>
    </w:tbl>
    <w:p w:rsidRPr="001112AF" w:rsidR="00144B9E" w:rsidP="34024589" w:rsidRDefault="00144B9E" w14:paraId="31DA3E66" w14:textId="77777777">
      <w:pPr>
        <w:jc w:val="both"/>
        <w:rPr>
          <w:rFonts w:ascii="Arial" w:hAnsi="Arial" w:cs="Arial"/>
          <w:b w:val="1"/>
          <w:bCs w:val="1"/>
          <w:sz w:val="22"/>
          <w:szCs w:val="22"/>
        </w:rPr>
      </w:pPr>
    </w:p>
    <w:p w:rsidRPr="00372038" w:rsidR="00403974" w:rsidP="45336116" w:rsidRDefault="00FC499F" w14:paraId="35BB19CD" w14:textId="0DB4CDBB">
      <w:pPr>
        <w:jc w:val="both"/>
        <w:rPr>
          <w:rFonts w:ascii="Arial" w:hAnsi="Arial" w:cs="Arial"/>
          <w:i w:val="1"/>
          <w:iCs w:val="1"/>
          <w:sz w:val="22"/>
          <w:szCs w:val="22"/>
        </w:rPr>
      </w:pPr>
      <w:r w:rsidRPr="45336116" w:rsidR="45336116">
        <w:rPr>
          <w:rFonts w:ascii="Arial" w:hAnsi="Arial" w:cs="Arial"/>
          <w:b w:val="1"/>
          <w:bCs w:val="1"/>
          <w:sz w:val="22"/>
          <w:szCs w:val="22"/>
        </w:rPr>
        <w:t>(2) Status (required):</w:t>
      </w:r>
      <w:r w:rsidRPr="45336116" w:rsidR="45336116">
        <w:rPr>
          <w:rFonts w:ascii="Arial" w:hAnsi="Arial" w:cs="Arial"/>
          <w:sz w:val="22"/>
          <w:szCs w:val="22"/>
        </w:rPr>
        <w:t xml:space="preserve"> </w:t>
      </w:r>
      <w:r w:rsidRPr="45336116" w:rsidR="45336116">
        <w:rPr>
          <w:rFonts w:ascii="Arial" w:hAnsi="Arial" w:cs="Arial"/>
          <w:b w:val="1"/>
          <w:bCs w:val="1"/>
          <w:i w:val="1"/>
          <w:iCs w:val="1"/>
          <w:sz w:val="22"/>
          <w:szCs w:val="22"/>
        </w:rPr>
        <w:t xml:space="preserve">Status annotation </w:t>
      </w:r>
      <w:r w:rsidRPr="45336116" w:rsidR="45336116">
        <w:rPr>
          <w:rFonts w:ascii="Arial" w:hAnsi="Arial" w:cs="Arial"/>
          <w:b w:val="1"/>
          <w:bCs w:val="1"/>
          <w:i w:val="1"/>
          <w:iCs w:val="1"/>
          <w:sz w:val="22"/>
          <w:szCs w:val="22"/>
        </w:rPr>
        <w:t xml:space="preserve">consists of assigning a label </w:t>
      </w:r>
      <w:r w:rsidRPr="45336116" w:rsidR="45336116">
        <w:rPr>
          <w:rFonts w:ascii="Arial" w:hAnsi="Arial" w:cs="Arial"/>
          <w:b w:val="1"/>
          <w:bCs w:val="1"/>
          <w:i w:val="1"/>
          <w:iCs w:val="1"/>
          <w:sz w:val="22"/>
          <w:szCs w:val="22"/>
        </w:rPr>
        <w:t xml:space="preserve">(current, past, none) </w:t>
      </w:r>
      <w:r w:rsidRPr="45336116" w:rsidR="45336116">
        <w:rPr>
          <w:rFonts w:ascii="Arial" w:hAnsi="Arial" w:cs="Arial"/>
          <w:b w:val="1"/>
          <w:bCs w:val="1"/>
          <w:i w:val="1"/>
          <w:iCs w:val="1"/>
          <w:sz w:val="22"/>
          <w:szCs w:val="22"/>
        </w:rPr>
        <w:t>to food insecurity trigger.</w:t>
      </w:r>
      <w:r w:rsidRPr="45336116" w:rsidR="45336116">
        <w:rPr>
          <w:rFonts w:ascii="Arial" w:hAnsi="Arial" w:cs="Arial"/>
          <w:i w:val="1"/>
          <w:iCs w:val="1"/>
          <w:sz w:val="22"/>
          <w:szCs w:val="22"/>
        </w:rPr>
        <w:t xml:space="preserve"> </w:t>
      </w:r>
      <w:r w:rsidRPr="45336116" w:rsidR="45336116">
        <w:rPr>
          <w:rFonts w:ascii="Arial" w:hAnsi="Arial" w:cs="Arial"/>
          <w:b w:val="1"/>
          <w:bCs w:val="1"/>
          <w:sz w:val="22"/>
          <w:szCs w:val="22"/>
        </w:rPr>
        <w:t>The</w:t>
      </w:r>
      <w:r w:rsidRPr="45336116" w:rsidR="45336116">
        <w:rPr>
          <w:rFonts w:ascii="Arial" w:hAnsi="Arial" w:cs="Arial"/>
          <w:b w:val="1"/>
          <w:bCs w:val="1"/>
          <w:i w:val="1"/>
          <w:iCs w:val="1"/>
          <w:sz w:val="22"/>
          <w:szCs w:val="22"/>
        </w:rPr>
        <w:t xml:space="preserve"> Status</w:t>
      </w:r>
      <w:r w:rsidRPr="45336116" w:rsidR="45336116">
        <w:rPr>
          <w:rFonts w:ascii="Arial" w:hAnsi="Arial" w:cs="Arial"/>
          <w:b w:val="1"/>
          <w:bCs w:val="1"/>
          <w:sz w:val="22"/>
          <w:szCs w:val="22"/>
        </w:rPr>
        <w:t xml:space="preserve"> span should be the same as the </w:t>
      </w:r>
      <w:r w:rsidRPr="45336116" w:rsidR="45336116">
        <w:rPr>
          <w:rFonts w:ascii="Arial" w:hAnsi="Arial" w:cs="Arial"/>
          <w:b w:val="1"/>
          <w:bCs w:val="1"/>
          <w:i w:val="1"/>
          <w:iCs w:val="1"/>
          <w:sz w:val="22"/>
          <w:szCs w:val="22"/>
        </w:rPr>
        <w:t xml:space="preserve">Trigger </w:t>
      </w:r>
      <w:r w:rsidRPr="45336116" w:rsidR="45336116">
        <w:rPr>
          <w:rFonts w:ascii="Arial" w:hAnsi="Arial" w:cs="Arial"/>
          <w:b w:val="1"/>
          <w:bCs w:val="1"/>
          <w:sz w:val="22"/>
          <w:szCs w:val="22"/>
        </w:rPr>
        <w:t>span</w:t>
      </w:r>
      <w:r w:rsidRPr="45336116" w:rsidR="45336116">
        <w:rPr>
          <w:rFonts w:ascii="Arial" w:hAnsi="Arial" w:cs="Arial"/>
          <w:b w:val="1"/>
          <w:bCs w:val="1"/>
          <w:i w:val="1"/>
          <w:iCs w:val="1"/>
          <w:sz w:val="22"/>
          <w:szCs w:val="22"/>
        </w:rPr>
        <w:t>.</w:t>
      </w:r>
    </w:p>
    <w:p w:rsidRPr="001112AF" w:rsidR="00FC499F" w:rsidP="00403974" w:rsidRDefault="00FC499F" w14:paraId="60DBEC2A" w14:textId="659F0AF2">
      <w:pPr>
        <w:jc w:val="both"/>
        <w:rPr>
          <w:rFonts w:ascii="Arial" w:hAnsi="Arial" w:cs="Arial"/>
          <w:sz w:val="22"/>
          <w:szCs w:val="22"/>
        </w:rPr>
      </w:pPr>
      <w:r w:rsidRPr="45336116" w:rsidR="45336116">
        <w:rPr>
          <w:rFonts w:ascii="Arial" w:hAnsi="Arial" w:cs="Arial"/>
          <w:b w:val="1"/>
          <w:bCs w:val="1"/>
          <w:sz w:val="22"/>
          <w:szCs w:val="22"/>
        </w:rPr>
        <w:t>Table</w:t>
      </w:r>
      <w:r w:rsidRPr="45336116" w:rsidR="45336116">
        <w:rPr>
          <w:rFonts w:ascii="Arial" w:hAnsi="Arial" w:cs="Arial"/>
          <w:b w:val="1"/>
          <w:bCs w:val="1"/>
          <w:sz w:val="22"/>
          <w:szCs w:val="22"/>
        </w:rPr>
        <w:t xml:space="preserve"> </w:t>
      </w:r>
      <w:r w:rsidRPr="45336116" w:rsidR="45336116">
        <w:rPr>
          <w:rFonts w:ascii="Arial" w:hAnsi="Arial" w:cs="Arial"/>
          <w:b w:val="1"/>
          <w:bCs w:val="1"/>
          <w:sz w:val="22"/>
          <w:szCs w:val="22"/>
        </w:rPr>
        <w:t>10</w:t>
      </w:r>
      <w:r w:rsidRPr="45336116" w:rsidR="45336116">
        <w:rPr>
          <w:rFonts w:ascii="Arial" w:hAnsi="Arial" w:cs="Arial"/>
          <w:b w:val="1"/>
          <w:bCs w:val="1"/>
          <w:sz w:val="22"/>
          <w:szCs w:val="22"/>
        </w:rPr>
        <w:t>.</w:t>
      </w:r>
      <w:r w:rsidRPr="45336116" w:rsidR="45336116">
        <w:rPr>
          <w:rFonts w:ascii="Arial" w:hAnsi="Arial" w:cs="Arial"/>
          <w:sz w:val="22"/>
          <w:szCs w:val="22"/>
        </w:rPr>
        <w:t xml:space="preserve"> </w:t>
      </w:r>
      <w:r w:rsidRPr="45336116" w:rsidR="45336116">
        <w:rPr>
          <w:rFonts w:ascii="Arial" w:hAnsi="Arial" w:cs="Arial"/>
          <w:sz w:val="22"/>
          <w:szCs w:val="22"/>
        </w:rPr>
        <w:t>Food insecurity</w:t>
      </w:r>
      <w:r w:rsidRPr="45336116" w:rsidR="45336116">
        <w:rPr>
          <w:rFonts w:ascii="Arial" w:hAnsi="Arial" w:cs="Arial"/>
          <w:sz w:val="22"/>
          <w:szCs w:val="22"/>
        </w:rPr>
        <w:t xml:space="preserve"> - status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w:t>
      </w:r>
      <w:r w:rsidRPr="45336116" w:rsidR="45336116">
        <w:rPr>
          <w:rFonts w:ascii="Arial" w:hAnsi="Arial" w:cs="Arial"/>
          <w:sz w:val="22"/>
          <w:szCs w:val="22"/>
        </w:rPr>
        <w:t>trigger</w:t>
      </w:r>
      <w:r w:rsidRPr="45336116" w:rsidR="45336116">
        <w:rPr>
          <w:rFonts w:ascii="Arial" w:hAnsi="Arial" w:cs="Arial"/>
          <w:sz w:val="22"/>
          <w:szCs w:val="22"/>
        </w:rPr>
        <w:t xml:space="preserve"> </w:t>
      </w:r>
      <w:r w:rsidRPr="45336116" w:rsidR="45336116">
        <w:rPr>
          <w:rFonts w:ascii="Arial" w:hAnsi="Arial" w:cs="Arial"/>
          <w:sz w:val="22"/>
          <w:szCs w:val="22"/>
        </w:rPr>
        <w:t>span.</w:t>
      </w:r>
    </w:p>
    <w:tbl>
      <w:tblPr>
        <w:tblStyle w:val="TableGrid"/>
        <w:tblW w:w="5000" w:type="pct"/>
        <w:tblLook w:val="04A0" w:firstRow="1" w:lastRow="0" w:firstColumn="1" w:lastColumn="0" w:noHBand="0" w:noVBand="1"/>
      </w:tblPr>
      <w:tblGrid>
        <w:gridCol w:w="1817"/>
        <w:gridCol w:w="8253"/>
      </w:tblGrid>
      <w:tr w:rsidRPr="00ED2F19" w:rsidR="001112AF" w:rsidTr="45336116" w14:paraId="03A2069C" w14:textId="77777777">
        <w:tc>
          <w:tcPr>
            <w:tcW w:w="902" w:type="pct"/>
            <w:tcMar/>
          </w:tcPr>
          <w:p w:rsidRPr="001112AF" w:rsidR="00FC499F" w:rsidP="00B15B2A" w:rsidRDefault="00FC499F" w14:paraId="6FFFEEBB"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Status label</w:t>
            </w:r>
          </w:p>
        </w:tc>
        <w:tc>
          <w:tcPr>
            <w:tcW w:w="4098" w:type="pct"/>
            <w:tcMar/>
          </w:tcPr>
          <w:p w:rsidRPr="001112AF" w:rsidR="00FC499F" w:rsidP="00B15B2A" w:rsidRDefault="00FC499F" w14:paraId="48767637"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1112AF" w:rsidTr="45336116" w14:paraId="473F4632" w14:textId="77777777">
        <w:tc>
          <w:tcPr>
            <w:tcW w:w="902" w:type="pct"/>
            <w:tcMar/>
          </w:tcPr>
          <w:p w:rsidRPr="001112AF" w:rsidR="00FC499F" w:rsidP="00B15B2A" w:rsidRDefault="00B33E4F" w14:paraId="79E42DFD" w14:textId="080F812E">
            <w:pPr>
              <w:pStyle w:val="table"/>
              <w:jc w:val="both"/>
              <w:rPr>
                <w:rFonts w:ascii="Arial" w:hAnsi="Arial" w:cs="Arial"/>
                <w:sz w:val="22"/>
                <w:szCs w:val="22"/>
              </w:rPr>
            </w:pPr>
            <w:r w:rsidRPr="45336116" w:rsidR="45336116">
              <w:rPr>
                <w:rFonts w:ascii="Arial" w:hAnsi="Arial" w:cs="Arial"/>
                <w:sz w:val="22"/>
                <w:szCs w:val="22"/>
              </w:rPr>
              <w:t xml:space="preserve">current </w:t>
            </w:r>
          </w:p>
        </w:tc>
        <w:tc>
          <w:tcPr>
            <w:tcW w:w="4098" w:type="pct"/>
            <w:tcMar/>
          </w:tcPr>
          <w:p w:rsidRPr="001112AF" w:rsidR="00FC499F" w:rsidP="34024589" w:rsidRDefault="00FC499F" w14:paraId="41C54044" w14:textId="10CCEC01">
            <w:pPr>
              <w:pStyle w:val="table"/>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They receive </w:t>
            </w:r>
            <w:r w:rsidRPr="45336116" w:rsidR="45336116">
              <w:rPr>
                <w:rFonts w:ascii="Arial" w:hAnsi="Arial" w:cs="Arial"/>
                <w:b w:val="1"/>
                <w:bCs w:val="1"/>
                <w:color w:val="000000" w:themeColor="text1" w:themeTint="FF" w:themeShade="FF"/>
                <w:sz w:val="22"/>
                <w:szCs w:val="22"/>
                <w:u w:val="single"/>
              </w:rPr>
              <w:t>food stamps</w:t>
            </w:r>
            <w:r w:rsidRPr="45336116" w:rsidR="45336116">
              <w:rPr>
                <w:rFonts w:ascii="Arial" w:hAnsi="Arial" w:cs="Arial"/>
                <w:color w:val="000000" w:themeColor="text1" w:themeTint="FF" w:themeShade="FF"/>
                <w:sz w:val="22"/>
                <w:szCs w:val="22"/>
              </w:rPr>
              <w:t>.</w:t>
            </w:r>
          </w:p>
        </w:tc>
      </w:tr>
      <w:tr w:rsidRPr="00ED2F19" w:rsidR="005A7941" w:rsidTr="45336116" w14:paraId="26A8EE63" w14:textId="77777777">
        <w:tc>
          <w:tcPr>
            <w:tcW w:w="902" w:type="pct"/>
            <w:tcMar/>
          </w:tcPr>
          <w:p w:rsidRPr="001112AF" w:rsidR="00B33E4F" w:rsidP="00B15B2A" w:rsidRDefault="00B33E4F" w14:paraId="515EA7D4" w14:textId="76697340">
            <w:pPr>
              <w:pStyle w:val="table"/>
              <w:jc w:val="both"/>
              <w:rPr>
                <w:rFonts w:ascii="Arial" w:hAnsi="Arial" w:cs="Arial"/>
                <w:sz w:val="22"/>
                <w:szCs w:val="22"/>
              </w:rPr>
            </w:pPr>
            <w:r w:rsidRPr="45336116" w:rsidR="45336116">
              <w:rPr>
                <w:rFonts w:ascii="Arial" w:hAnsi="Arial" w:cs="Arial"/>
                <w:sz w:val="22"/>
                <w:szCs w:val="22"/>
              </w:rPr>
              <w:t xml:space="preserve">past </w:t>
            </w:r>
          </w:p>
        </w:tc>
        <w:tc>
          <w:tcPr>
            <w:tcW w:w="4098" w:type="pct"/>
            <w:tcMar/>
          </w:tcPr>
          <w:p w:rsidRPr="001112AF" w:rsidR="00B33E4F" w:rsidP="00B15B2A" w:rsidRDefault="000C03CE" w14:paraId="3759637B" w14:textId="53496518">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The family had </w:t>
            </w:r>
            <w:r w:rsidRPr="45336116" w:rsidR="45336116">
              <w:rPr>
                <w:rFonts w:ascii="Arial" w:hAnsi="Arial" w:cs="Arial"/>
                <w:b w:val="1"/>
                <w:bCs w:val="1"/>
                <w:color w:val="000000" w:themeColor="text1" w:themeTint="FF" w:themeShade="FF"/>
                <w:sz w:val="22"/>
                <w:szCs w:val="22"/>
                <w:u w:val="single"/>
              </w:rPr>
              <w:t>food insecurity</w:t>
            </w:r>
            <w:r w:rsidRPr="45336116" w:rsidR="45336116">
              <w:rPr>
                <w:rFonts w:ascii="Arial" w:hAnsi="Arial" w:cs="Arial"/>
                <w:color w:val="000000" w:themeColor="text1" w:themeTint="FF" w:themeShade="FF"/>
                <w:sz w:val="22"/>
                <w:szCs w:val="22"/>
              </w:rPr>
              <w:t xml:space="preserve"> in the past. </w:t>
            </w:r>
          </w:p>
        </w:tc>
      </w:tr>
      <w:tr w:rsidRPr="00ED2F19" w:rsidR="001112AF" w:rsidTr="45336116" w14:paraId="2915B6DD" w14:textId="77777777">
        <w:tc>
          <w:tcPr>
            <w:tcW w:w="902" w:type="pct"/>
            <w:tcMar/>
          </w:tcPr>
          <w:p w:rsidRPr="001112AF" w:rsidR="00FC499F" w:rsidP="00B15B2A" w:rsidRDefault="00FC499F" w14:paraId="606D4BC6" w14:textId="4800741C">
            <w:pPr>
              <w:pStyle w:val="table"/>
              <w:jc w:val="both"/>
              <w:rPr>
                <w:rFonts w:ascii="Arial" w:hAnsi="Arial" w:cs="Arial"/>
                <w:sz w:val="22"/>
                <w:szCs w:val="22"/>
              </w:rPr>
            </w:pPr>
            <w:r w:rsidRPr="45336116" w:rsidR="45336116">
              <w:rPr>
                <w:rFonts w:ascii="Arial" w:hAnsi="Arial" w:cs="Arial"/>
                <w:sz w:val="22"/>
                <w:szCs w:val="22"/>
              </w:rPr>
              <w:t>no</w:t>
            </w:r>
            <w:r w:rsidRPr="45336116" w:rsidR="45336116">
              <w:rPr>
                <w:rFonts w:ascii="Arial" w:hAnsi="Arial" w:cs="Arial"/>
                <w:sz w:val="22"/>
                <w:szCs w:val="22"/>
              </w:rPr>
              <w:t>ne</w:t>
            </w:r>
          </w:p>
        </w:tc>
        <w:tc>
          <w:tcPr>
            <w:tcW w:w="4098" w:type="pct"/>
            <w:tcMar/>
          </w:tcPr>
          <w:p w:rsidRPr="001112AF" w:rsidR="00A26A05" w:rsidP="00B15B2A" w:rsidRDefault="00A26A05" w14:paraId="7FA1C50C" w14:textId="474BFF2D">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Mother denies </w:t>
            </w:r>
            <w:r w:rsidRPr="45336116" w:rsidR="45336116">
              <w:rPr>
                <w:rFonts w:ascii="Arial" w:hAnsi="Arial" w:cs="Arial"/>
                <w:b w:val="1"/>
                <w:bCs w:val="1"/>
                <w:color w:val="000000" w:themeColor="text1" w:themeTint="FF" w:themeShade="FF"/>
                <w:sz w:val="22"/>
                <w:szCs w:val="22"/>
                <w:u w:val="single"/>
              </w:rPr>
              <w:t xml:space="preserve">food </w:t>
            </w:r>
            <w:r w:rsidRPr="45336116" w:rsidR="45336116">
              <w:rPr>
                <w:rFonts w:ascii="Arial" w:hAnsi="Arial" w:cs="Arial"/>
                <w:b w:val="1"/>
                <w:bCs w:val="1"/>
                <w:color w:val="000000" w:themeColor="text1" w:themeTint="FF" w:themeShade="FF"/>
                <w:sz w:val="22"/>
                <w:szCs w:val="22"/>
                <w:u w:val="single"/>
              </w:rPr>
              <w:t>insecurity</w:t>
            </w:r>
            <w:r w:rsidRPr="45336116" w:rsidR="45336116">
              <w:rPr>
                <w:rFonts w:ascii="Arial" w:hAnsi="Arial" w:cs="Arial"/>
                <w:color w:val="000000" w:themeColor="text1" w:themeTint="FF" w:themeShade="FF"/>
                <w:sz w:val="22"/>
                <w:szCs w:val="22"/>
              </w:rPr>
              <w:t>, and</w:t>
            </w:r>
            <w:r w:rsidRPr="45336116" w:rsidR="45336116">
              <w:rPr>
                <w:rFonts w:ascii="Arial" w:hAnsi="Arial" w:cs="Arial"/>
                <w:color w:val="000000" w:themeColor="text1" w:themeTint="FF" w:themeShade="FF"/>
                <w:sz w:val="22"/>
                <w:szCs w:val="22"/>
              </w:rPr>
              <w:t xml:space="preserve"> has stable housing.</w:t>
            </w:r>
          </w:p>
          <w:p w:rsidRPr="001112AF" w:rsidR="000C03CE" w:rsidP="00B15B2A" w:rsidRDefault="00A26A05" w14:paraId="7F4124D7"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Denies </w:t>
            </w:r>
            <w:r w:rsidRPr="45336116" w:rsidR="45336116">
              <w:rPr>
                <w:rFonts w:ascii="Arial" w:hAnsi="Arial" w:cs="Arial"/>
                <w:b w:val="1"/>
                <w:bCs w:val="1"/>
                <w:color w:val="000000" w:themeColor="text1" w:themeTint="FF" w:themeShade="FF"/>
                <w:sz w:val="22"/>
                <w:szCs w:val="22"/>
                <w:u w:val="single"/>
              </w:rPr>
              <w:t>food insecurity</w:t>
            </w:r>
            <w:r w:rsidRPr="45336116" w:rsidR="45336116">
              <w:rPr>
                <w:rFonts w:ascii="Arial" w:hAnsi="Arial" w:cs="Arial"/>
                <w:color w:val="000000" w:themeColor="text1" w:themeTint="FF" w:themeShade="FF"/>
                <w:sz w:val="22"/>
                <w:szCs w:val="22"/>
              </w:rPr>
              <w:t>, difficulty accessing transportation, denies any poor support.</w:t>
            </w:r>
          </w:p>
          <w:p w:rsidRPr="00F46A20" w:rsidR="00FC499F" w:rsidP="34024589" w:rsidRDefault="000C03CE" w14:paraId="5C00E31D" w14:textId="684EA67E">
            <w:pPr>
              <w:pStyle w:val="table"/>
              <w:jc w:val="both"/>
              <w:rPr>
                <w:rFonts w:ascii="Arial" w:hAnsi="Arial" w:cs="Arial"/>
                <w:color w:val="000000"/>
                <w:sz w:val="22"/>
                <w:szCs w:val="22"/>
              </w:rPr>
            </w:pPr>
            <w:r w:rsidRPr="45336116" w:rsidR="45336116">
              <w:rPr>
                <w:rFonts w:ascii="Arial" w:hAnsi="Arial" w:cs="Arial"/>
                <w:b w:val="1"/>
                <w:bCs w:val="1"/>
                <w:color w:val="000000" w:themeColor="text1" w:themeTint="FF" w:themeShade="FF"/>
                <w:sz w:val="22"/>
                <w:szCs w:val="22"/>
                <w:u w:val="single"/>
              </w:rPr>
              <w:t>Food Insecure</w:t>
            </w:r>
            <w:r w:rsidRPr="45336116" w:rsidR="45336116">
              <w:rPr>
                <w:rFonts w:ascii="Arial" w:hAnsi="Arial" w:cs="Arial"/>
                <w:color w:val="000000" w:themeColor="text1" w:themeTint="FF" w:themeShade="FF"/>
                <w:sz w:val="22"/>
                <w:szCs w:val="22"/>
              </w:rPr>
              <w:t>: NO</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sz w:val="22"/>
                <w:szCs w:val="22"/>
              </w:rPr>
              <w:t xml:space="preserve">  </w:t>
            </w:r>
          </w:p>
        </w:tc>
      </w:tr>
    </w:tbl>
    <w:p w:rsidR="00055726" w:rsidP="00B15B2A" w:rsidRDefault="00055726" w14:paraId="114B65A3" w14:textId="37E24B75">
      <w:pPr>
        <w:jc w:val="both"/>
        <w:rPr>
          <w:rFonts w:ascii="Arial" w:hAnsi="Arial" w:cs="Arial"/>
          <w:sz w:val="22"/>
          <w:szCs w:val="22"/>
        </w:rPr>
      </w:pPr>
      <w:r w:rsidRPr="45336116" w:rsidR="45336116">
        <w:rPr>
          <w:rFonts w:ascii="Arial" w:hAnsi="Arial" w:cs="Arial"/>
          <w:b w:val="1"/>
          <w:bCs w:val="1"/>
          <w:sz w:val="22"/>
          <w:szCs w:val="22"/>
        </w:rPr>
        <w:t>Example</w:t>
      </w:r>
      <w:r w:rsidRPr="45336116" w:rsidR="45336116">
        <w:rPr>
          <w:rFonts w:ascii="Arial" w:hAnsi="Arial" w:cs="Arial"/>
          <w:sz w:val="22"/>
          <w:szCs w:val="22"/>
        </w:rPr>
        <w:t xml:space="preserve">: </w:t>
      </w:r>
    </w:p>
    <w:p w:rsidR="00D86A1C" w:rsidP="00B15B2A" w:rsidRDefault="00760BAB" w14:paraId="0632D40D" w14:textId="2DF1C15B">
      <w:pPr>
        <w:jc w:val="both"/>
        <w:rPr>
          <w:rFonts w:ascii="Arial" w:hAnsi="Arial" w:cs="Arial"/>
          <w:sz w:val="22"/>
          <w:szCs w:val="22"/>
        </w:rPr>
      </w:pPr>
      <w:commentRangeStart w:id="6"/>
      <w:commentRangeStart w:id="7"/>
      <w:commentRangeEnd w:id="6"/>
      <w:r>
        <w:rPr>
          <w:rStyle w:val="CommentReference"/>
        </w:rPr>
        <w:commentReference w:id="6"/>
      </w:r>
      <w:commentRangeEnd w:id="7"/>
      <w:r>
        <w:rPr>
          <w:rStyle w:val="CommentReference"/>
        </w:rPr>
        <w:commentReference w:id="7"/>
      </w:r>
      <w:r>
        <w:drawing>
          <wp:inline wp14:editId="403A249B" wp14:anchorId="47E6AD6E">
            <wp:extent cx="4947919" cy="787348"/>
            <wp:effectExtent l="0" t="0" r="5080" b="0"/>
            <wp:docPr id="1139888494" name="Picture 1" descr="Table&#10;&#10;Description automatically generated with low confidence" title=""/>
            <wp:cNvGraphicFramePr>
              <a:graphicFrameLocks noChangeAspect="1"/>
            </wp:cNvGraphicFramePr>
            <a:graphic>
              <a:graphicData uri="http://schemas.openxmlformats.org/drawingml/2006/picture">
                <pic:pic>
                  <pic:nvPicPr>
                    <pic:cNvPr id="0" name="Picture 1"/>
                    <pic:cNvPicPr/>
                  </pic:nvPicPr>
                  <pic:blipFill>
                    <a:blip r:embed="R2f4ce60be25340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47919" cy="787348"/>
                    </a:xfrm>
                    <a:prstGeom prst="rect">
                      <a:avLst/>
                    </a:prstGeom>
                  </pic:spPr>
                </pic:pic>
              </a:graphicData>
            </a:graphic>
          </wp:inline>
        </w:drawing>
      </w:r>
    </w:p>
    <w:p w:rsidRPr="00F46A20" w:rsidR="00F22687" w:rsidP="0077502B" w:rsidRDefault="00F46A20" w14:paraId="26EC90A9" w14:textId="6C3BE978">
      <w:pPr>
        <w:rPr>
          <w:rFonts w:ascii="Arial" w:hAnsi="Arial" w:cs="Arial"/>
        </w:rPr>
      </w:pPr>
      <w:r w:rsidRPr="493E688E" w:rsidR="493E688E">
        <w:rPr>
          <w:rFonts w:ascii="Arial" w:hAnsi="Arial" w:cs="Arial"/>
        </w:rPr>
        <w:t xml:space="preserve">Although it states no food insecurity here, WIC is for low-income population. It is also a kind of food insecurity. </w:t>
      </w:r>
    </w:p>
    <w:p w:rsidR="493E688E" w:rsidRDefault="493E688E" w14:paraId="0C71D52F" w14:textId="5B73381E">
      <w:r>
        <w:br w:type="page"/>
      </w:r>
    </w:p>
    <w:p w:rsidRPr="001112AF" w:rsidR="00137FF1" w:rsidP="00B15B2A" w:rsidRDefault="00137FF1" w14:paraId="0265AD7A" w14:textId="3E047BC9">
      <w:pPr>
        <w:pStyle w:val="Heading2"/>
        <w:jc w:val="both"/>
        <w:rPr>
          <w:rFonts w:ascii="Arial" w:hAnsi="Arial" w:cs="Arial"/>
          <w:sz w:val="22"/>
          <w:szCs w:val="22"/>
        </w:rPr>
      </w:pPr>
      <w:r w:rsidRPr="493E688E" w:rsidR="493E688E">
        <w:rPr>
          <w:rFonts w:ascii="Arial" w:hAnsi="Arial" w:cs="Arial"/>
          <w:sz w:val="22"/>
          <w:szCs w:val="22"/>
        </w:rPr>
        <w:t>(6) TRAUMA</w:t>
      </w:r>
    </w:p>
    <w:p w:rsidRPr="001112AF" w:rsidR="00137FF1" w:rsidP="00B15B2A" w:rsidRDefault="00137FF1" w14:paraId="767D22F2" w14:textId="54BFE378">
      <w:pPr>
        <w:jc w:val="both"/>
        <w:rPr>
          <w:rFonts w:ascii="Arial" w:hAnsi="Arial" w:cs="Arial"/>
          <w:b w:val="1"/>
          <w:bCs w:val="1"/>
          <w:sz w:val="22"/>
          <w:szCs w:val="22"/>
        </w:rPr>
      </w:pPr>
      <w:r w:rsidRPr="45336116" w:rsidR="45336116">
        <w:rPr>
          <w:rFonts w:ascii="Arial" w:hAnsi="Arial" w:cs="Arial"/>
          <w:b w:val="1"/>
          <w:bCs w:val="1"/>
          <w:sz w:val="22"/>
          <w:szCs w:val="22"/>
        </w:rPr>
        <w:t xml:space="preserve">(1) Trigger (required): </w:t>
      </w:r>
      <w:r w:rsidRPr="45336116" w:rsidR="45336116">
        <w:rPr>
          <w:rFonts w:ascii="Arial" w:hAnsi="Arial" w:cs="Arial"/>
          <w:sz w:val="22"/>
          <w:szCs w:val="22"/>
        </w:rPr>
        <w:t xml:space="preserve">The trigger is the span that most clearly indicates a </w:t>
      </w:r>
      <w:r w:rsidRPr="45336116" w:rsidR="45336116">
        <w:rPr>
          <w:rFonts w:ascii="Arial" w:hAnsi="Arial" w:cs="Arial"/>
          <w:sz w:val="22"/>
          <w:szCs w:val="22"/>
        </w:rPr>
        <w:t xml:space="preserve">prior </w:t>
      </w:r>
      <w:r w:rsidRPr="45336116" w:rsidR="45336116">
        <w:rPr>
          <w:rFonts w:ascii="Arial" w:hAnsi="Arial" w:cs="Arial"/>
          <w:sz w:val="22"/>
          <w:szCs w:val="22"/>
        </w:rPr>
        <w:t xml:space="preserve">trauma event is present. </w:t>
      </w:r>
      <w:r w:rsidRPr="45336116" w:rsidR="45336116">
        <w:rPr>
          <w:rFonts w:ascii="Arial" w:hAnsi="Arial" w:cs="Arial"/>
          <w:sz w:val="22"/>
          <w:szCs w:val="22"/>
        </w:rPr>
        <w:t>Each reference to trauma should be annotated with a separate trigger.</w:t>
      </w:r>
    </w:p>
    <w:p w:rsidRPr="001112AF" w:rsidR="00137FF1" w:rsidP="00B15B2A" w:rsidRDefault="00137FF1" w14:paraId="39B2A2FD" w14:textId="183D913D">
      <w:pPr>
        <w:pStyle w:val="Caption"/>
        <w:keepNext w:val="1"/>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1</w:t>
      </w:r>
      <w:r w:rsidRPr="45336116" w:rsidR="45336116">
        <w:rPr>
          <w:rFonts w:ascii="Arial" w:hAnsi="Arial" w:cs="Arial"/>
          <w:sz w:val="22"/>
          <w:szCs w:val="22"/>
        </w:rPr>
        <w:t>1</w:t>
      </w:r>
      <w:r w:rsidRPr="45336116" w:rsidR="45336116">
        <w:rPr>
          <w:rFonts w:ascii="Arial" w:hAnsi="Arial" w:cs="Arial"/>
          <w:sz w:val="22"/>
          <w:szCs w:val="22"/>
        </w:rPr>
        <w:t xml:space="preserve">. </w:t>
      </w:r>
      <w:r w:rsidRPr="45336116" w:rsidR="45336116">
        <w:rPr>
          <w:rFonts w:ascii="Arial" w:hAnsi="Arial" w:cs="Arial"/>
          <w:sz w:val="22"/>
          <w:szCs w:val="22"/>
        </w:rPr>
        <w:t>prior trauma</w:t>
      </w:r>
      <w:r w:rsidRPr="45336116" w:rsidR="45336116">
        <w:rPr>
          <w:rFonts w:ascii="Arial" w:hAnsi="Arial" w:cs="Arial"/>
          <w:sz w:val="22"/>
          <w:szCs w:val="22"/>
        </w:rPr>
        <w:t xml:space="preserve"> - trigger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identified span.</w:t>
      </w:r>
    </w:p>
    <w:tbl>
      <w:tblPr>
        <w:tblStyle w:val="TableGrid"/>
        <w:tblW w:w="5000" w:type="pct"/>
        <w:tblLook w:val="04A0" w:firstRow="1" w:lastRow="0" w:firstColumn="1" w:lastColumn="0" w:noHBand="0" w:noVBand="1"/>
      </w:tblPr>
      <w:tblGrid>
        <w:gridCol w:w="7105"/>
        <w:gridCol w:w="2965"/>
      </w:tblGrid>
      <w:tr w:rsidRPr="00ED2F19" w:rsidR="00695564" w:rsidTr="6C24E480" w14:paraId="1011BB53" w14:textId="56668722">
        <w:tc>
          <w:tcPr>
            <w:tcW w:w="3528" w:type="pct"/>
            <w:tcMar/>
          </w:tcPr>
          <w:p w:rsidRPr="001112AF" w:rsidR="00695564" w:rsidP="00B15B2A" w:rsidRDefault="00695564" w14:paraId="15238E2B"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Examples</w:t>
            </w:r>
          </w:p>
        </w:tc>
        <w:tc>
          <w:tcPr>
            <w:tcW w:w="1472" w:type="pct"/>
            <w:tcMar/>
          </w:tcPr>
          <w:p w:rsidRPr="001112AF" w:rsidR="00695564" w:rsidP="00B15B2A" w:rsidRDefault="00695564" w14:paraId="365B04D6" w14:textId="216FBC15">
            <w:pPr>
              <w:pStyle w:val="table"/>
              <w:jc w:val="both"/>
              <w:rPr>
                <w:rFonts w:ascii="Arial" w:hAnsi="Arial" w:cs="Arial"/>
                <w:b w:val="1"/>
                <w:bCs w:val="1"/>
                <w:sz w:val="22"/>
                <w:szCs w:val="22"/>
              </w:rPr>
            </w:pPr>
            <w:r w:rsidRPr="45336116" w:rsidR="45336116">
              <w:rPr>
                <w:rFonts w:ascii="Arial" w:hAnsi="Arial" w:cs="Arial"/>
                <w:b w:val="1"/>
                <w:bCs w:val="1"/>
                <w:sz w:val="22"/>
                <w:szCs w:val="22"/>
              </w:rPr>
              <w:t>Notes</w:t>
            </w:r>
          </w:p>
        </w:tc>
      </w:tr>
      <w:tr w:rsidRPr="00ED2F19" w:rsidR="00695564" w:rsidTr="6C24E480" w14:paraId="6A5C262C" w14:textId="5CD54548">
        <w:tc>
          <w:tcPr>
            <w:tcW w:w="3528" w:type="pct"/>
            <w:tcMar/>
          </w:tcPr>
          <w:p w:rsidRPr="001112AF" w:rsidR="00695564" w:rsidP="00B15B2A" w:rsidRDefault="00695564" w14:paraId="134C1F5E" w14:textId="3F54E5CC">
            <w:pPr>
              <w:pStyle w:val="table"/>
              <w:jc w:val="both"/>
              <w:rPr>
                <w:rFonts w:ascii="Arial" w:hAnsi="Arial" w:cs="Arial"/>
                <w:sz w:val="22"/>
                <w:szCs w:val="22"/>
              </w:rPr>
            </w:pPr>
            <w:r w:rsidRPr="6C24E480" w:rsidR="6C24E480">
              <w:rPr>
                <w:rFonts w:ascii="Arial" w:hAnsi="Arial" w:cs="Arial"/>
                <w:color w:val="000000" w:themeColor="text1" w:themeTint="FF" w:themeShade="FF"/>
                <w:sz w:val="22"/>
                <w:szCs w:val="22"/>
              </w:rPr>
              <w:t xml:space="preserve">&lt;PATIENT/&gt;&lt;AGE/&gt; mom </w:t>
            </w:r>
            <w:r w:rsidRPr="6C24E480" w:rsidR="6C24E480">
              <w:rPr>
                <w:rFonts w:ascii="Arial" w:hAnsi="Arial" w:cs="Arial"/>
                <w:b w:val="1"/>
                <w:bCs w:val="1"/>
                <w:color w:val="000000" w:themeColor="text1" w:themeTint="FF" w:themeShade="FF"/>
                <w:sz w:val="22"/>
                <w:szCs w:val="22"/>
                <w:u w:val="single"/>
              </w:rPr>
              <w:t>died</w:t>
            </w:r>
            <w:r w:rsidRPr="6C24E480" w:rsidR="6C24E480">
              <w:rPr>
                <w:rFonts w:ascii="Arial" w:hAnsi="Arial" w:cs="Arial"/>
                <w:color w:val="000000" w:themeColor="text1" w:themeTint="FF" w:themeShade="FF"/>
                <w:sz w:val="22"/>
                <w:szCs w:val="22"/>
              </w:rPr>
              <w:t xml:space="preserve"> of cancer in the past year.</w:t>
            </w:r>
          </w:p>
        </w:tc>
        <w:tc>
          <w:tcPr>
            <w:tcW w:w="1472" w:type="pct"/>
            <w:tcMar/>
          </w:tcPr>
          <w:p w:rsidRPr="001112AF" w:rsidR="00695564" w:rsidP="00B15B2A" w:rsidRDefault="00695564" w14:paraId="7CCFB631" w14:textId="77777777">
            <w:pPr>
              <w:pStyle w:val="table"/>
              <w:jc w:val="both"/>
              <w:rPr>
                <w:rFonts w:ascii="Arial" w:hAnsi="Arial" w:cs="Arial"/>
                <w:color w:val="000000"/>
                <w:sz w:val="22"/>
                <w:szCs w:val="22"/>
              </w:rPr>
            </w:pPr>
          </w:p>
        </w:tc>
      </w:tr>
      <w:tr w:rsidRPr="00ED2F19" w:rsidR="00695564" w:rsidTr="6C24E480" w14:paraId="205D5005" w14:textId="478D6A3D">
        <w:tc>
          <w:tcPr>
            <w:tcW w:w="3528" w:type="pct"/>
            <w:tcMar/>
          </w:tcPr>
          <w:p w:rsidRPr="001112AF" w:rsidR="00695564" w:rsidP="34024589" w:rsidRDefault="00695564" w14:paraId="3C97A337" w14:textId="09683A75">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Violence/trauma: patient reports father has been "</w:t>
            </w:r>
            <w:r w:rsidRPr="45336116" w:rsidR="45336116">
              <w:rPr>
                <w:rFonts w:ascii="Arial" w:hAnsi="Arial" w:cs="Arial"/>
                <w:b w:val="1"/>
                <w:bCs w:val="1"/>
                <w:color w:val="000000" w:themeColor="text1" w:themeTint="FF" w:themeShade="FF"/>
                <w:sz w:val="22"/>
                <w:szCs w:val="22"/>
                <w:u w:val="single"/>
              </w:rPr>
              <w:t>mentally abusive</w:t>
            </w:r>
            <w:r w:rsidRPr="45336116" w:rsidR="45336116">
              <w:rPr>
                <w:rFonts w:ascii="Arial" w:hAnsi="Arial" w:cs="Arial"/>
                <w:color w:val="000000" w:themeColor="text1" w:themeTint="FF" w:themeShade="FF"/>
                <w:sz w:val="22"/>
                <w:szCs w:val="22"/>
              </w:rPr>
              <w:t xml:space="preserve">"  </w:t>
            </w:r>
          </w:p>
        </w:tc>
        <w:tc>
          <w:tcPr>
            <w:tcW w:w="1472" w:type="pct"/>
            <w:tcMar/>
          </w:tcPr>
          <w:p w:rsidRPr="001112AF" w:rsidR="00695564" w:rsidP="00B15B2A" w:rsidRDefault="00695564" w14:paraId="17318A7E" w14:textId="77777777">
            <w:pPr>
              <w:pStyle w:val="table"/>
              <w:jc w:val="both"/>
              <w:rPr>
                <w:rFonts w:ascii="Arial" w:hAnsi="Arial" w:cs="Arial"/>
                <w:color w:val="000000"/>
                <w:sz w:val="22"/>
                <w:szCs w:val="22"/>
              </w:rPr>
            </w:pPr>
          </w:p>
        </w:tc>
      </w:tr>
      <w:tr w:rsidRPr="00ED2F19" w:rsidR="00695564" w:rsidTr="6C24E480" w14:paraId="66C0556D" w14:textId="629ABF90">
        <w:tc>
          <w:tcPr>
            <w:tcW w:w="3528" w:type="pct"/>
            <w:tcMar/>
          </w:tcPr>
          <w:p w:rsidRPr="001112AF" w:rsidR="00695564" w:rsidP="00B15B2A" w:rsidRDefault="00695564" w14:paraId="426639B3" w14:textId="63BBF85A">
            <w:pPr>
              <w:pStyle w:val="table"/>
              <w:jc w:val="both"/>
              <w:rPr>
                <w:rFonts w:ascii="Arial" w:hAnsi="Arial" w:cs="Arial"/>
                <w:color w:val="000000"/>
                <w:sz w:val="22"/>
                <w:szCs w:val="22"/>
              </w:rPr>
            </w:pPr>
            <w:r w:rsidRPr="6C24E480" w:rsidR="6C24E480">
              <w:rPr>
                <w:rFonts w:ascii="Arial" w:hAnsi="Arial" w:cs="Arial"/>
                <w:color w:val="000000" w:themeColor="text1" w:themeTint="FF" w:themeShade="FF"/>
                <w:sz w:val="22"/>
                <w:szCs w:val="22"/>
              </w:rPr>
              <w:t xml:space="preserve">+Hx of </w:t>
            </w:r>
            <w:r w:rsidRPr="6C24E480" w:rsidR="6C24E480">
              <w:rPr>
                <w:rFonts w:ascii="Arial" w:hAnsi="Arial" w:cs="Arial"/>
                <w:b w:val="1"/>
                <w:bCs w:val="1"/>
                <w:color w:val="000000" w:themeColor="text1" w:themeTint="FF" w:themeShade="FF"/>
                <w:sz w:val="22"/>
                <w:szCs w:val="22"/>
                <w:u w:val="single"/>
              </w:rPr>
              <w:t>physical</w:t>
            </w:r>
            <w:r w:rsidRPr="6C24E480" w:rsidR="6C24E480">
              <w:rPr>
                <w:rFonts w:ascii="Arial" w:hAnsi="Arial" w:cs="Arial"/>
                <w:color w:val="000000" w:themeColor="text1" w:themeTint="FF" w:themeShade="FF"/>
                <w:sz w:val="22"/>
                <w:szCs w:val="22"/>
              </w:rPr>
              <w:t xml:space="preserve"> and </w:t>
            </w:r>
            <w:r w:rsidRPr="6C24E480" w:rsidR="6C24E480">
              <w:rPr>
                <w:rFonts w:ascii="Arial" w:hAnsi="Arial" w:cs="Arial"/>
                <w:b w:val="1"/>
                <w:bCs w:val="1"/>
                <w:color w:val="000000" w:themeColor="text1" w:themeTint="FF" w:themeShade="FF"/>
                <w:sz w:val="22"/>
                <w:szCs w:val="22"/>
                <w:u w:val="single"/>
              </w:rPr>
              <w:t>emotional abuse</w:t>
            </w:r>
            <w:r w:rsidRPr="6C24E480" w:rsidR="6C24E480">
              <w:rPr>
                <w:rFonts w:ascii="Arial" w:hAnsi="Arial" w:cs="Arial"/>
                <w:color w:val="000000" w:themeColor="text1" w:themeTint="FF" w:themeShade="FF"/>
                <w:sz w:val="22"/>
                <w:szCs w:val="22"/>
              </w:rPr>
              <w:t xml:space="preserve"> (by mother, ..., would </w:t>
            </w:r>
            <w:r w:rsidRPr="6C24E480" w:rsidR="6C24E480">
              <w:rPr>
                <w:rFonts w:ascii="Arial" w:hAnsi="Arial" w:cs="Arial"/>
                <w:b w:val="1"/>
                <w:bCs w:val="1"/>
                <w:color w:val="000000" w:themeColor="text1" w:themeTint="FF" w:themeShade="FF"/>
                <w:sz w:val="22"/>
                <w:szCs w:val="22"/>
                <w:u w:val="single"/>
              </w:rPr>
              <w:t>emotionally abuse</w:t>
            </w:r>
            <w:r w:rsidRPr="6C24E480" w:rsidR="6C24E480">
              <w:rPr>
                <w:rFonts w:ascii="Arial" w:hAnsi="Arial" w:cs="Arial"/>
                <w:color w:val="000000" w:themeColor="text1" w:themeTint="FF" w:themeShade="FF"/>
                <w:sz w:val="22"/>
                <w:szCs w:val="22"/>
              </w:rPr>
              <w:t xml:space="preserve"> him.</w:t>
            </w:r>
          </w:p>
        </w:tc>
        <w:tc>
          <w:tcPr>
            <w:tcW w:w="1472" w:type="pct"/>
            <w:tcMar/>
          </w:tcPr>
          <w:p w:rsidRPr="00CC1168" w:rsidR="00695564" w:rsidP="00B15B2A" w:rsidRDefault="00695564" w14:paraId="65B3F591" w14:textId="7399DAE8">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This sentence </w:t>
            </w:r>
            <w:proofErr w:type="gramStart"/>
            <w:r w:rsidRPr="45336116" w:rsidR="45336116">
              <w:rPr>
                <w:rFonts w:ascii="Arial" w:hAnsi="Arial" w:cs="Arial"/>
                <w:color w:val="000000" w:themeColor="text1" w:themeTint="FF" w:themeShade="FF"/>
                <w:sz w:val="22"/>
                <w:szCs w:val="22"/>
              </w:rPr>
              <w:t>have</w:t>
            </w:r>
            <w:proofErr w:type="gramEnd"/>
            <w:r w:rsidRPr="45336116" w:rsidR="45336116">
              <w:rPr>
                <w:rFonts w:ascii="Arial" w:hAnsi="Arial" w:cs="Arial"/>
                <w:color w:val="000000" w:themeColor="text1" w:themeTint="FF" w:themeShade="FF"/>
                <w:sz w:val="22"/>
                <w:szCs w:val="22"/>
              </w:rPr>
              <w:t xml:space="preserve"> multiple trauma events. </w:t>
            </w:r>
          </w:p>
        </w:tc>
      </w:tr>
      <w:tr w:rsidRPr="00ED2F19" w:rsidR="00F46A20" w:rsidTr="6C24E480" w14:paraId="4FABB9CC" w14:textId="77777777">
        <w:tc>
          <w:tcPr>
            <w:tcW w:w="3528" w:type="pct"/>
            <w:tcMar/>
          </w:tcPr>
          <w:p w:rsidRPr="00CC1168" w:rsidR="00F46A20" w:rsidP="00B15B2A" w:rsidRDefault="00D81CA8" w14:paraId="6A91FE85" w14:textId="7A4E9A1C">
            <w:pPr>
              <w:pStyle w:val="table"/>
              <w:jc w:val="both"/>
              <w:rPr>
                <w:rFonts w:ascii="Arial" w:hAnsi="Arial" w:cs="Arial"/>
                <w:color w:val="000000"/>
                <w:sz w:val="22"/>
                <w:szCs w:val="22"/>
              </w:rPr>
            </w:pPr>
            <w:r w:rsidRPr="6C24E480" w:rsidR="6C24E480">
              <w:rPr>
                <w:rFonts w:ascii="Arial" w:hAnsi="Arial" w:cs="Arial"/>
                <w:color w:val="000000" w:themeColor="text1" w:themeTint="FF" w:themeShade="FF"/>
                <w:sz w:val="22"/>
                <w:szCs w:val="22"/>
              </w:rPr>
              <w:t xml:space="preserve">Has anything scary ever happened to you or your family: </w:t>
            </w:r>
            <w:r w:rsidRPr="6C24E480" w:rsidR="6C24E480">
              <w:rPr>
                <w:rFonts w:ascii="Arial" w:hAnsi="Arial" w:cs="Arial"/>
                <w:b w:val="1"/>
                <w:bCs w:val="1"/>
                <w:color w:val="000000" w:themeColor="text1" w:themeTint="FF" w:themeShade="FF"/>
                <w:sz w:val="22"/>
                <w:szCs w:val="22"/>
                <w:u w:val="single"/>
              </w:rPr>
              <w:t>Car accident</w:t>
            </w:r>
            <w:r w:rsidRPr="6C24E480" w:rsidR="6C24E480">
              <w:rPr>
                <w:rFonts w:ascii="Arial" w:hAnsi="Arial" w:cs="Arial"/>
                <w:color w:val="000000" w:themeColor="text1" w:themeTint="FF" w:themeShade="FF"/>
                <w:sz w:val="22"/>
                <w:szCs w:val="22"/>
              </w:rPr>
              <w:t xml:space="preserve"> &lt;DATE/&gt;</w:t>
            </w:r>
          </w:p>
        </w:tc>
        <w:tc>
          <w:tcPr>
            <w:tcW w:w="1472" w:type="pct"/>
            <w:tcMar/>
          </w:tcPr>
          <w:p w:rsidR="00F46A20" w:rsidP="00B15B2A" w:rsidRDefault="00F46A20" w14:paraId="7DDE2E86" w14:textId="77777777">
            <w:pPr>
              <w:pStyle w:val="table"/>
              <w:jc w:val="both"/>
              <w:rPr>
                <w:rFonts w:ascii="Arial" w:hAnsi="Arial" w:cs="Arial"/>
                <w:color w:val="000000"/>
                <w:sz w:val="22"/>
                <w:szCs w:val="22"/>
              </w:rPr>
            </w:pPr>
          </w:p>
        </w:tc>
      </w:tr>
      <w:tr w:rsidRPr="00ED2F19" w:rsidR="00D81CA8" w:rsidTr="6C24E480" w14:paraId="2AD53B70" w14:textId="77777777">
        <w:tc>
          <w:tcPr>
            <w:tcW w:w="3528" w:type="pct"/>
            <w:tcMar/>
          </w:tcPr>
          <w:p w:rsidRPr="00D81CA8" w:rsidR="00D81CA8" w:rsidP="34024589" w:rsidRDefault="00D81CA8" w14:paraId="22434AB4" w14:textId="12390A3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Has prior history of </w:t>
            </w:r>
            <w:r w:rsidRPr="45336116" w:rsidR="45336116">
              <w:rPr>
                <w:rFonts w:ascii="Arial" w:hAnsi="Arial" w:cs="Arial"/>
                <w:b w:val="1"/>
                <w:bCs w:val="1"/>
                <w:color w:val="000000" w:themeColor="text1" w:themeTint="FF" w:themeShade="FF"/>
                <w:sz w:val="22"/>
                <w:szCs w:val="22"/>
                <w:u w:val="single"/>
              </w:rPr>
              <w:t>bullying</w:t>
            </w:r>
            <w:r w:rsidRPr="45336116" w:rsidR="45336116">
              <w:rPr>
                <w:rFonts w:ascii="Arial" w:hAnsi="Arial" w:cs="Arial"/>
                <w:color w:val="000000" w:themeColor="text1" w:themeTint="FF" w:themeShade="FF"/>
                <w:sz w:val="22"/>
                <w:szCs w:val="22"/>
              </w:rPr>
              <w:t xml:space="preserve"> at public school</w:t>
            </w:r>
          </w:p>
        </w:tc>
        <w:tc>
          <w:tcPr>
            <w:tcW w:w="1472" w:type="pct"/>
            <w:tcMar/>
          </w:tcPr>
          <w:p w:rsidR="00D81CA8" w:rsidP="00B15B2A" w:rsidRDefault="00D81CA8" w14:paraId="0A95AB31" w14:textId="77777777">
            <w:pPr>
              <w:pStyle w:val="table"/>
              <w:jc w:val="both"/>
              <w:rPr>
                <w:rFonts w:ascii="Arial" w:hAnsi="Arial" w:cs="Arial"/>
                <w:color w:val="000000"/>
                <w:sz w:val="22"/>
                <w:szCs w:val="22"/>
              </w:rPr>
            </w:pPr>
          </w:p>
        </w:tc>
      </w:tr>
    </w:tbl>
    <w:p w:rsidRPr="001112AF" w:rsidR="00137FF1" w:rsidP="34024589" w:rsidRDefault="00137FF1" w14:paraId="36D39DE4" w14:textId="44AB6369">
      <w:pPr>
        <w:jc w:val="both"/>
        <w:rPr>
          <w:rFonts w:ascii="Arial" w:hAnsi="Arial" w:cs="Arial"/>
          <w:b w:val="1"/>
          <w:bCs w:val="1"/>
          <w:sz w:val="22"/>
          <w:szCs w:val="22"/>
        </w:rPr>
      </w:pPr>
    </w:p>
    <w:p w:rsidRPr="00314BC8" w:rsidR="00137FF1" w:rsidP="4908E818" w:rsidRDefault="00137FF1" w14:paraId="6F5D1801" w14:textId="31EBD7F0">
      <w:pPr>
        <w:jc w:val="both"/>
        <w:rPr>
          <w:rFonts w:ascii="Arial" w:hAnsi="Arial" w:cs="Arial"/>
          <w:b w:val="1"/>
          <w:bCs w:val="1"/>
          <w:i w:val="1"/>
          <w:iCs w:val="1"/>
          <w:sz w:val="22"/>
          <w:szCs w:val="22"/>
        </w:rPr>
      </w:pPr>
      <w:r w:rsidRPr="4908E818" w:rsidR="4908E818">
        <w:rPr>
          <w:rFonts w:ascii="Arial" w:hAnsi="Arial" w:cs="Arial"/>
          <w:b w:val="1"/>
          <w:bCs w:val="1"/>
          <w:sz w:val="22"/>
          <w:szCs w:val="22"/>
        </w:rPr>
        <w:t>(2) Status (required):</w:t>
      </w:r>
      <w:r w:rsidRPr="4908E818" w:rsidR="4908E818">
        <w:rPr>
          <w:rFonts w:ascii="Arial" w:hAnsi="Arial" w:cs="Arial"/>
          <w:sz w:val="22"/>
          <w:szCs w:val="22"/>
        </w:rPr>
        <w:t xml:space="preserve"> </w:t>
      </w:r>
      <w:r w:rsidRPr="4908E818" w:rsidR="4908E818">
        <w:rPr>
          <w:rFonts w:ascii="Arial" w:hAnsi="Arial" w:cs="Arial"/>
          <w:b w:val="1"/>
          <w:bCs w:val="1"/>
          <w:i w:val="1"/>
          <w:iCs w:val="1"/>
          <w:sz w:val="22"/>
          <w:szCs w:val="22"/>
        </w:rPr>
        <w:t xml:space="preserve">Status annotation consists of assigning a label (yes, no) to trauma trigger. </w:t>
      </w:r>
      <w:r w:rsidRPr="4908E818" w:rsidR="4908E818">
        <w:rPr>
          <w:rFonts w:ascii="Arial" w:hAnsi="Arial" w:cs="Arial"/>
          <w:b w:val="1"/>
          <w:bCs w:val="1"/>
          <w:sz w:val="22"/>
          <w:szCs w:val="22"/>
        </w:rPr>
        <w:t>The</w:t>
      </w:r>
      <w:r w:rsidRPr="4908E818" w:rsidR="4908E818">
        <w:rPr>
          <w:rFonts w:ascii="Arial" w:hAnsi="Arial" w:cs="Arial"/>
          <w:b w:val="1"/>
          <w:bCs w:val="1"/>
          <w:i w:val="1"/>
          <w:iCs w:val="1"/>
          <w:sz w:val="22"/>
          <w:szCs w:val="22"/>
        </w:rPr>
        <w:t xml:space="preserve"> Status</w:t>
      </w:r>
      <w:r w:rsidRPr="4908E818" w:rsidR="4908E818">
        <w:rPr>
          <w:rFonts w:ascii="Arial" w:hAnsi="Arial" w:cs="Arial"/>
          <w:b w:val="1"/>
          <w:bCs w:val="1"/>
          <w:sz w:val="22"/>
          <w:szCs w:val="22"/>
        </w:rPr>
        <w:t xml:space="preserve"> span should be the same as the </w:t>
      </w:r>
      <w:r w:rsidRPr="4908E818" w:rsidR="4908E818">
        <w:rPr>
          <w:rFonts w:ascii="Arial" w:hAnsi="Arial" w:cs="Arial"/>
          <w:b w:val="1"/>
          <w:bCs w:val="1"/>
          <w:i w:val="1"/>
          <w:iCs w:val="1"/>
          <w:sz w:val="22"/>
          <w:szCs w:val="22"/>
        </w:rPr>
        <w:t xml:space="preserve">Trigger </w:t>
      </w:r>
      <w:r w:rsidRPr="4908E818" w:rsidR="4908E818">
        <w:rPr>
          <w:rFonts w:ascii="Arial" w:hAnsi="Arial" w:cs="Arial"/>
          <w:b w:val="1"/>
          <w:bCs w:val="1"/>
          <w:sz w:val="22"/>
          <w:szCs w:val="22"/>
        </w:rPr>
        <w:t>span</w:t>
      </w:r>
      <w:r w:rsidRPr="4908E818" w:rsidR="4908E818">
        <w:rPr>
          <w:rFonts w:ascii="Arial" w:hAnsi="Arial" w:cs="Arial"/>
          <w:b w:val="1"/>
          <w:bCs w:val="1"/>
          <w:i w:val="1"/>
          <w:iCs w:val="1"/>
          <w:sz w:val="22"/>
          <w:szCs w:val="22"/>
        </w:rPr>
        <w:t>.</w:t>
      </w:r>
    </w:p>
    <w:p w:rsidRPr="001112AF" w:rsidR="00137FF1" w:rsidP="00B15B2A" w:rsidRDefault="00137FF1" w14:paraId="616ED8F2" w14:textId="378B8CFE">
      <w:pPr>
        <w:pStyle w:val="Caption"/>
        <w:keepNext w:val="1"/>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1</w:t>
      </w:r>
      <w:r w:rsidRPr="45336116" w:rsidR="45336116">
        <w:rPr>
          <w:rFonts w:ascii="Arial" w:hAnsi="Arial" w:cs="Arial"/>
          <w:sz w:val="22"/>
          <w:szCs w:val="22"/>
        </w:rPr>
        <w:t>2</w:t>
      </w:r>
      <w:r w:rsidRPr="45336116" w:rsidR="45336116">
        <w:rPr>
          <w:rFonts w:ascii="Arial" w:hAnsi="Arial" w:cs="Arial"/>
          <w:sz w:val="22"/>
          <w:szCs w:val="22"/>
        </w:rPr>
        <w:t xml:space="preserve">. </w:t>
      </w:r>
      <w:r w:rsidRPr="45336116" w:rsidR="45336116">
        <w:rPr>
          <w:rFonts w:ascii="Arial" w:hAnsi="Arial" w:cs="Arial"/>
          <w:sz w:val="22"/>
          <w:szCs w:val="22"/>
        </w:rPr>
        <w:t>prior trauma</w:t>
      </w:r>
      <w:r w:rsidRPr="45336116" w:rsidR="45336116">
        <w:rPr>
          <w:rFonts w:ascii="Arial" w:hAnsi="Arial" w:cs="Arial"/>
          <w:sz w:val="22"/>
          <w:szCs w:val="22"/>
        </w:rPr>
        <w:t xml:space="preserve"> - status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w:t>
      </w:r>
      <w:r w:rsidRPr="45336116" w:rsidR="45336116">
        <w:rPr>
          <w:rFonts w:ascii="Arial" w:hAnsi="Arial" w:cs="Arial"/>
          <w:sz w:val="22"/>
          <w:szCs w:val="22"/>
        </w:rPr>
        <w:t>trigger</w:t>
      </w:r>
      <w:r w:rsidRPr="45336116" w:rsidR="45336116">
        <w:rPr>
          <w:rFonts w:ascii="Arial" w:hAnsi="Arial" w:cs="Arial"/>
          <w:sz w:val="22"/>
          <w:szCs w:val="22"/>
        </w:rPr>
        <w:t xml:space="preserve"> </w:t>
      </w:r>
      <w:r w:rsidRPr="45336116" w:rsidR="45336116">
        <w:rPr>
          <w:rFonts w:ascii="Arial" w:hAnsi="Arial" w:cs="Arial"/>
          <w:sz w:val="22"/>
          <w:szCs w:val="22"/>
        </w:rPr>
        <w:t>span.</w:t>
      </w:r>
    </w:p>
    <w:tbl>
      <w:tblPr>
        <w:tblStyle w:val="TableGrid"/>
        <w:tblW w:w="5000" w:type="pct"/>
        <w:tblLook w:val="04A0" w:firstRow="1" w:lastRow="0" w:firstColumn="1" w:lastColumn="0" w:noHBand="0" w:noVBand="1"/>
      </w:tblPr>
      <w:tblGrid>
        <w:gridCol w:w="1817"/>
        <w:gridCol w:w="8253"/>
      </w:tblGrid>
      <w:tr w:rsidRPr="00ED2F19" w:rsidR="00137FF1" w:rsidTr="6C24E480" w14:paraId="21605D60" w14:textId="77777777">
        <w:tc>
          <w:tcPr>
            <w:tcW w:w="902" w:type="pct"/>
            <w:tcMar/>
          </w:tcPr>
          <w:p w:rsidRPr="001112AF" w:rsidR="00137FF1" w:rsidP="00B15B2A" w:rsidRDefault="00137FF1" w14:paraId="74859C0B"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Status label</w:t>
            </w:r>
          </w:p>
        </w:tc>
        <w:tc>
          <w:tcPr>
            <w:tcW w:w="4098" w:type="pct"/>
            <w:tcMar/>
          </w:tcPr>
          <w:p w:rsidRPr="001112AF" w:rsidR="00137FF1" w:rsidP="00B15B2A" w:rsidRDefault="00137FF1" w14:paraId="44C053EC" w14:textId="77777777">
            <w:pPr>
              <w:pStyle w:val="table"/>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137FF1" w:rsidTr="6C24E480" w14:paraId="6955E93A" w14:textId="77777777">
        <w:tc>
          <w:tcPr>
            <w:tcW w:w="902" w:type="pct"/>
            <w:tcMar/>
          </w:tcPr>
          <w:p w:rsidRPr="001112AF" w:rsidR="00137FF1" w:rsidP="00B15B2A" w:rsidRDefault="00137FF1" w14:paraId="08EB0126" w14:textId="77777777">
            <w:pPr>
              <w:pStyle w:val="table"/>
              <w:jc w:val="both"/>
              <w:rPr>
                <w:rFonts w:ascii="Arial" w:hAnsi="Arial" w:cs="Arial"/>
                <w:sz w:val="22"/>
                <w:szCs w:val="22"/>
              </w:rPr>
            </w:pPr>
            <w:r w:rsidRPr="45336116" w:rsidR="45336116">
              <w:rPr>
                <w:rFonts w:ascii="Arial" w:hAnsi="Arial" w:cs="Arial"/>
                <w:sz w:val="22"/>
                <w:szCs w:val="22"/>
              </w:rPr>
              <w:t>yes</w:t>
            </w:r>
          </w:p>
        </w:tc>
        <w:tc>
          <w:tcPr>
            <w:tcW w:w="4098" w:type="pct"/>
            <w:tcMar/>
          </w:tcPr>
          <w:p w:rsidRPr="001112AF" w:rsidR="00137FF1" w:rsidP="00B15B2A" w:rsidRDefault="00505830" w14:paraId="6072C6BF" w14:textId="4617A53C">
            <w:pPr>
              <w:pStyle w:val="table"/>
              <w:jc w:val="both"/>
              <w:rPr>
                <w:rFonts w:ascii="Arial" w:hAnsi="Arial" w:cs="Arial"/>
                <w:color w:val="000000"/>
                <w:sz w:val="22"/>
                <w:szCs w:val="22"/>
              </w:rPr>
            </w:pPr>
            <w:r w:rsidRPr="6C24E480" w:rsidR="6C24E480">
              <w:rPr>
                <w:rFonts w:ascii="Arial" w:hAnsi="Arial" w:cs="Arial"/>
                <w:color w:val="000000" w:themeColor="text1" w:themeTint="FF" w:themeShade="FF"/>
                <w:sz w:val="22"/>
                <w:szCs w:val="22"/>
              </w:rPr>
              <w:t xml:space="preserve">&lt;PATIENT/&gt;&lt;AGE/&gt; mom </w:t>
            </w:r>
            <w:r w:rsidRPr="6C24E480" w:rsidR="6C24E480">
              <w:rPr>
                <w:rFonts w:ascii="Arial" w:hAnsi="Arial" w:cs="Arial"/>
                <w:b w:val="1"/>
                <w:bCs w:val="1"/>
                <w:color w:val="000000" w:themeColor="text1" w:themeTint="FF" w:themeShade="FF"/>
                <w:sz w:val="22"/>
                <w:szCs w:val="22"/>
                <w:u w:val="single"/>
              </w:rPr>
              <w:t>died</w:t>
            </w:r>
            <w:r w:rsidRPr="6C24E480" w:rsidR="6C24E480">
              <w:rPr>
                <w:rFonts w:ascii="Arial" w:hAnsi="Arial" w:cs="Arial"/>
                <w:color w:val="000000" w:themeColor="text1" w:themeTint="FF" w:themeShade="FF"/>
                <w:sz w:val="22"/>
                <w:szCs w:val="22"/>
              </w:rPr>
              <w:t xml:space="preserve"> of cancer in the past year.</w:t>
            </w:r>
          </w:p>
          <w:p w:rsidRPr="001112AF" w:rsidR="003161F0" w:rsidP="003161F0" w:rsidRDefault="003161F0" w14:paraId="2E3F79BC"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Parents </w:t>
            </w:r>
            <w:r w:rsidRPr="45336116" w:rsidR="45336116">
              <w:rPr>
                <w:rFonts w:ascii="Arial" w:hAnsi="Arial" w:cs="Arial"/>
                <w:b w:val="1"/>
                <w:bCs w:val="1"/>
                <w:color w:val="000000" w:themeColor="text1" w:themeTint="FF" w:themeShade="FF"/>
                <w:sz w:val="22"/>
                <w:szCs w:val="22"/>
                <w:u w:val="single"/>
              </w:rPr>
              <w:t>separated</w:t>
            </w:r>
            <w:r w:rsidRPr="45336116" w:rsidR="45336116">
              <w:rPr>
                <w:rFonts w:ascii="Arial" w:hAnsi="Arial" w:cs="Arial"/>
                <w:color w:val="000000" w:themeColor="text1" w:themeTint="FF" w:themeShade="FF"/>
                <w:sz w:val="22"/>
                <w:szCs w:val="22"/>
              </w:rPr>
              <w:t xml:space="preserve"> when &lt;PATIENT/&gt; was &lt;AGE/&gt; old, due to </w:t>
            </w:r>
            <w:r w:rsidRPr="45336116" w:rsidR="45336116">
              <w:rPr>
                <w:rFonts w:ascii="Arial" w:hAnsi="Arial" w:cs="Arial"/>
                <w:b w:val="1"/>
                <w:bCs w:val="1"/>
                <w:color w:val="000000" w:themeColor="text1" w:themeTint="FF" w:themeShade="FF"/>
                <w:sz w:val="22"/>
                <w:szCs w:val="22"/>
                <w:u w:val="single"/>
              </w:rPr>
              <w:t>domestic violence</w:t>
            </w:r>
            <w:r w:rsidRPr="45336116" w:rsidR="45336116">
              <w:rPr>
                <w:rFonts w:ascii="Arial" w:hAnsi="Arial" w:cs="Arial"/>
                <w:color w:val="000000" w:themeColor="text1" w:themeTint="FF" w:themeShade="FF"/>
                <w:sz w:val="22"/>
                <w:szCs w:val="22"/>
              </w:rPr>
              <w:t xml:space="preserve"> which he witnessed as an infant and toddler.</w:t>
            </w:r>
          </w:p>
          <w:p w:rsidRPr="001112AF" w:rsidR="003161F0" w:rsidP="34024589" w:rsidRDefault="003161F0" w14:paraId="3A97B70B" w14:textId="3E4B0E5C">
            <w:pPr>
              <w:pStyle w:val="table"/>
              <w:jc w:val="both"/>
              <w:rPr>
                <w:rFonts w:ascii="Arial" w:hAnsi="Arial" w:cs="Arial"/>
                <w:sz w:val="22"/>
                <w:szCs w:val="22"/>
              </w:rPr>
            </w:pPr>
          </w:p>
        </w:tc>
      </w:tr>
      <w:tr w:rsidRPr="00ED2F19" w:rsidR="00137FF1" w:rsidTr="6C24E480" w14:paraId="2E2802EC" w14:textId="77777777">
        <w:tc>
          <w:tcPr>
            <w:tcW w:w="902" w:type="pct"/>
            <w:tcMar/>
          </w:tcPr>
          <w:p w:rsidRPr="001112AF" w:rsidR="00137FF1" w:rsidP="00B15B2A" w:rsidRDefault="00137FF1" w14:paraId="1FE133CF" w14:textId="77777777">
            <w:pPr>
              <w:pStyle w:val="table"/>
              <w:jc w:val="both"/>
              <w:rPr>
                <w:rFonts w:ascii="Arial" w:hAnsi="Arial" w:cs="Arial"/>
                <w:sz w:val="22"/>
                <w:szCs w:val="22"/>
              </w:rPr>
            </w:pPr>
            <w:r w:rsidRPr="45336116" w:rsidR="45336116">
              <w:rPr>
                <w:rFonts w:ascii="Arial" w:hAnsi="Arial" w:cs="Arial"/>
                <w:sz w:val="22"/>
                <w:szCs w:val="22"/>
              </w:rPr>
              <w:t>no</w:t>
            </w:r>
          </w:p>
        </w:tc>
        <w:tc>
          <w:tcPr>
            <w:tcW w:w="4098" w:type="pct"/>
            <w:tcMar/>
          </w:tcPr>
          <w:p w:rsidRPr="001112AF" w:rsidR="003161F0" w:rsidP="00B15B2A" w:rsidRDefault="00505830" w14:paraId="7BF3B70D" w14:textId="279CF118">
            <w:pPr>
              <w:pStyle w:val="table"/>
              <w:jc w:val="both"/>
              <w:rPr>
                <w:rFonts w:ascii="Arial" w:hAnsi="Arial" w:cs="Arial"/>
                <w:color w:val="000000"/>
                <w:sz w:val="22"/>
                <w:szCs w:val="22"/>
              </w:rPr>
            </w:pPr>
            <w:r w:rsidRPr="45336116" w:rsidR="45336116">
              <w:rPr>
                <w:rFonts w:ascii="Arial" w:hAnsi="Arial" w:cs="Arial"/>
                <w:b w:val="1"/>
                <w:bCs w:val="1"/>
                <w:color w:val="000000" w:themeColor="text1" w:themeTint="FF" w:themeShade="FF"/>
                <w:sz w:val="22"/>
                <w:szCs w:val="22"/>
                <w:u w:val="single"/>
              </w:rPr>
              <w:t>Violence/trauma</w:t>
            </w:r>
            <w:r w:rsidRPr="45336116" w:rsidR="45336116">
              <w:rPr>
                <w:rFonts w:ascii="Arial" w:hAnsi="Arial" w:cs="Arial"/>
                <w:color w:val="000000" w:themeColor="text1" w:themeTint="FF" w:themeShade="FF"/>
                <w:sz w:val="22"/>
                <w:szCs w:val="22"/>
              </w:rPr>
              <w:t xml:space="preserve">: not </w:t>
            </w:r>
            <w:r w:rsidRPr="45336116" w:rsidR="45336116">
              <w:rPr>
                <w:rFonts w:ascii="Arial" w:hAnsi="Arial" w:cs="Arial"/>
                <w:color w:val="000000" w:themeColor="text1" w:themeTint="FF" w:themeShade="FF"/>
                <w:sz w:val="22"/>
                <w:szCs w:val="22"/>
              </w:rPr>
              <w:t>reported</w:t>
            </w:r>
          </w:p>
          <w:p w:rsidRPr="001112AF" w:rsidR="00137FF1" w:rsidP="34024589" w:rsidRDefault="003161F0" w14:paraId="63BEEA1B" w14:textId="40642D05">
            <w:pPr>
              <w:pStyle w:val="table"/>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Denies </w:t>
            </w:r>
            <w:r w:rsidRPr="45336116" w:rsidR="45336116">
              <w:rPr>
                <w:rFonts w:ascii="Arial" w:hAnsi="Arial" w:cs="Arial"/>
                <w:b w:val="1"/>
                <w:bCs w:val="1"/>
                <w:color w:val="000000" w:themeColor="text1" w:themeTint="FF" w:themeShade="FF"/>
                <w:sz w:val="22"/>
                <w:szCs w:val="22"/>
                <w:u w:val="single"/>
              </w:rPr>
              <w:t>sexual abuse</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color w:val="000000" w:themeColor="text1" w:themeTint="FF" w:themeShade="FF"/>
                <w:sz w:val="22"/>
                <w:szCs w:val="22"/>
              </w:rPr>
              <w:t xml:space="preserve"> </w:t>
            </w:r>
          </w:p>
        </w:tc>
      </w:tr>
    </w:tbl>
    <w:p w:rsidR="00527A2F" w:rsidP="34024589" w:rsidRDefault="00527A2F" w14:paraId="67D24CF9" w14:textId="77777777">
      <w:pPr>
        <w:jc w:val="both"/>
        <w:rPr>
          <w:rFonts w:ascii="Arial" w:hAnsi="Arial" w:cs="Arial"/>
          <w:b w:val="1"/>
          <w:bCs w:val="1"/>
          <w:sz w:val="22"/>
          <w:szCs w:val="22"/>
        </w:rPr>
      </w:pPr>
    </w:p>
    <w:p w:rsidRPr="001112AF" w:rsidR="00FB674F" w:rsidP="00B15B2A" w:rsidRDefault="00FB674F" w14:paraId="54D55638" w14:textId="30EA1BE1">
      <w:pPr>
        <w:jc w:val="both"/>
        <w:rPr>
          <w:rFonts w:ascii="Arial" w:hAnsi="Arial" w:cs="Arial"/>
          <w:color w:val="000000" w:themeColor="text1"/>
          <w:sz w:val="22"/>
          <w:szCs w:val="22"/>
        </w:rPr>
      </w:pPr>
      <w:r w:rsidRPr="493E688E" w:rsidR="493E688E">
        <w:rPr>
          <w:rFonts w:ascii="Arial" w:hAnsi="Arial" w:cs="Arial"/>
          <w:b w:val="1"/>
          <w:bCs w:val="1"/>
          <w:sz w:val="22"/>
          <w:szCs w:val="22"/>
        </w:rPr>
        <w:t>(3) Type (required):</w:t>
      </w:r>
      <w:r w:rsidRPr="493E688E" w:rsidR="493E688E">
        <w:rPr>
          <w:rFonts w:ascii="Arial" w:hAnsi="Arial" w:cs="Arial"/>
          <w:sz w:val="22"/>
          <w:szCs w:val="22"/>
        </w:rPr>
        <w:t xml:space="preserve"> </w:t>
      </w:r>
      <w:r w:rsidRPr="493E688E" w:rsidR="493E688E">
        <w:rPr>
          <w:rFonts w:ascii="Arial" w:hAnsi="Arial" w:cs="Arial"/>
          <w:b w:val="1"/>
          <w:bCs w:val="1"/>
          <w:i w:val="1"/>
          <w:iCs w:val="1"/>
          <w:sz w:val="22"/>
          <w:szCs w:val="22"/>
        </w:rPr>
        <w:t>Type annotation consists of assigning a label (</w:t>
      </w:r>
      <w:r w:rsidRPr="493E688E" w:rsidR="493E688E">
        <w:rPr>
          <w:rFonts w:ascii="Arial" w:hAnsi="Arial" w:cs="Arial"/>
          <w:b w:val="1"/>
          <w:bCs w:val="1"/>
          <w:i w:val="1"/>
          <w:iCs w:val="1"/>
          <w:sz w:val="22"/>
          <w:szCs w:val="22"/>
        </w:rPr>
        <w:t xml:space="preserve">divorce/separation, </w:t>
      </w:r>
      <w:r w:rsidRPr="493E688E" w:rsidR="493E688E">
        <w:rPr>
          <w:rFonts w:ascii="Arial" w:hAnsi="Arial" w:cs="Arial"/>
          <w:b w:val="1"/>
          <w:bCs w:val="1"/>
          <w:i w:val="1"/>
          <w:iCs w:val="1"/>
          <w:sz w:val="22"/>
          <w:szCs w:val="22"/>
        </w:rPr>
        <w:t xml:space="preserve">loss, </w:t>
      </w:r>
      <w:r w:rsidRPr="493E688E" w:rsidR="493E688E">
        <w:rPr>
          <w:rFonts w:ascii="Arial" w:hAnsi="Arial" w:cs="Arial"/>
          <w:b w:val="1"/>
          <w:bCs w:val="1"/>
          <w:i w:val="1"/>
          <w:iCs w:val="1"/>
          <w:sz w:val="22"/>
          <w:szCs w:val="22"/>
        </w:rPr>
        <w:t>psychological, physical, domestic violence, sexual</w:t>
      </w:r>
      <w:r w:rsidRPr="493E688E" w:rsidR="493E688E">
        <w:rPr>
          <w:rFonts w:ascii="Arial" w:hAnsi="Arial" w:cs="Arial"/>
          <w:b w:val="1"/>
          <w:bCs w:val="1"/>
          <w:i w:val="1"/>
          <w:iCs w:val="1"/>
          <w:sz w:val="22"/>
          <w:szCs w:val="22"/>
        </w:rPr>
        <w:t xml:space="preserve">) to </w:t>
      </w:r>
      <w:r w:rsidRPr="493E688E" w:rsidR="493E688E">
        <w:rPr>
          <w:rFonts w:ascii="Arial" w:hAnsi="Arial" w:cs="Arial"/>
          <w:b w:val="1"/>
          <w:bCs w:val="1"/>
          <w:i w:val="1"/>
          <w:iCs w:val="1"/>
          <w:sz w:val="22"/>
          <w:szCs w:val="22"/>
        </w:rPr>
        <w:t>trauma t</w:t>
      </w:r>
      <w:r w:rsidRPr="493E688E" w:rsidR="493E688E">
        <w:rPr>
          <w:rFonts w:ascii="Arial" w:hAnsi="Arial" w:cs="Arial"/>
          <w:b w:val="1"/>
          <w:bCs w:val="1"/>
          <w:i w:val="1"/>
          <w:iCs w:val="1"/>
          <w:sz w:val="22"/>
          <w:szCs w:val="22"/>
        </w:rPr>
        <w:t>r</w:t>
      </w:r>
      <w:r w:rsidRPr="493E688E" w:rsidR="493E688E">
        <w:rPr>
          <w:rFonts w:ascii="Arial" w:hAnsi="Arial" w:cs="Arial"/>
          <w:b w:val="1"/>
          <w:bCs w:val="1"/>
          <w:i w:val="1"/>
          <w:iCs w:val="1"/>
          <w:sz w:val="22"/>
          <w:szCs w:val="22"/>
        </w:rPr>
        <w:t>igger</w:t>
      </w:r>
      <w:r w:rsidRPr="493E688E" w:rsidR="493E688E">
        <w:rPr>
          <w:rFonts w:ascii="Arial" w:hAnsi="Arial" w:cs="Arial"/>
          <w:b w:val="1"/>
          <w:bCs w:val="1"/>
          <w:i w:val="1"/>
          <w:iCs w:val="1"/>
          <w:sz w:val="22"/>
          <w:szCs w:val="22"/>
        </w:rPr>
        <w:t>.</w:t>
      </w:r>
      <w:r w:rsidRPr="493E688E" w:rsidR="493E688E">
        <w:rPr>
          <w:rFonts w:ascii="Arial" w:hAnsi="Arial" w:cs="Arial"/>
          <w:sz w:val="22"/>
          <w:szCs w:val="22"/>
        </w:rPr>
        <w:t xml:space="preserve"> </w:t>
      </w:r>
      <w:r w:rsidRPr="493E688E" w:rsidR="493E688E">
        <w:rPr>
          <w:rFonts w:ascii="Arial" w:hAnsi="Arial" w:cs="Arial"/>
          <w:sz w:val="22"/>
          <w:szCs w:val="22"/>
        </w:rPr>
        <w:t xml:space="preserve"> </w:t>
      </w:r>
      <w:r w:rsidRPr="493E688E" w:rsidR="493E688E">
        <w:rPr>
          <w:rFonts w:ascii="Arial" w:hAnsi="Arial" w:cs="Arial"/>
          <w:b w:val="1"/>
          <w:bCs w:val="1"/>
          <w:sz w:val="22"/>
          <w:szCs w:val="22"/>
        </w:rPr>
        <w:t>The</w:t>
      </w:r>
      <w:r w:rsidRPr="493E688E" w:rsidR="493E688E">
        <w:rPr>
          <w:rFonts w:ascii="Arial" w:hAnsi="Arial" w:cs="Arial"/>
          <w:b w:val="1"/>
          <w:bCs w:val="1"/>
          <w:i w:val="1"/>
          <w:iCs w:val="1"/>
          <w:sz w:val="22"/>
          <w:szCs w:val="22"/>
        </w:rPr>
        <w:t xml:space="preserve"> </w:t>
      </w:r>
      <w:r w:rsidRPr="493E688E" w:rsidR="493E688E">
        <w:rPr>
          <w:rFonts w:ascii="Arial" w:hAnsi="Arial" w:cs="Arial"/>
          <w:b w:val="1"/>
          <w:bCs w:val="1"/>
          <w:i w:val="1"/>
          <w:iCs w:val="1"/>
          <w:sz w:val="22"/>
          <w:szCs w:val="22"/>
        </w:rPr>
        <w:t>Type</w:t>
      </w:r>
      <w:r w:rsidRPr="493E688E" w:rsidR="493E688E">
        <w:rPr>
          <w:rFonts w:ascii="Arial" w:hAnsi="Arial" w:cs="Arial"/>
          <w:b w:val="1"/>
          <w:bCs w:val="1"/>
          <w:sz w:val="22"/>
          <w:szCs w:val="22"/>
        </w:rPr>
        <w:t xml:space="preserve"> span should be the same as the </w:t>
      </w:r>
      <w:r w:rsidRPr="493E688E" w:rsidR="493E688E">
        <w:rPr>
          <w:rFonts w:ascii="Arial" w:hAnsi="Arial" w:cs="Arial"/>
          <w:b w:val="1"/>
          <w:bCs w:val="1"/>
          <w:i w:val="1"/>
          <w:iCs w:val="1"/>
          <w:sz w:val="22"/>
          <w:szCs w:val="22"/>
        </w:rPr>
        <w:t xml:space="preserve">Trigger </w:t>
      </w:r>
      <w:r w:rsidRPr="493E688E" w:rsidR="493E688E">
        <w:rPr>
          <w:rFonts w:ascii="Arial" w:hAnsi="Arial" w:cs="Arial"/>
          <w:b w:val="1"/>
          <w:bCs w:val="1"/>
          <w:sz w:val="22"/>
          <w:szCs w:val="22"/>
        </w:rPr>
        <w:t>span</w:t>
      </w:r>
      <w:r w:rsidRPr="493E688E" w:rsidR="493E688E">
        <w:rPr>
          <w:rFonts w:ascii="Arial" w:hAnsi="Arial" w:cs="Arial"/>
          <w:b w:val="1"/>
          <w:bCs w:val="1"/>
          <w:i w:val="1"/>
          <w:iCs w:val="1"/>
          <w:sz w:val="22"/>
          <w:szCs w:val="22"/>
        </w:rPr>
        <w:t>.</w:t>
      </w:r>
    </w:p>
    <w:p w:rsidR="493E688E" w:rsidRDefault="493E688E" w14:paraId="5E12903E" w14:textId="3EBA4565">
      <w:r>
        <w:br w:type="page"/>
      </w:r>
    </w:p>
    <w:p w:rsidR="493E688E" w:rsidP="493E688E" w:rsidRDefault="493E688E" w14:paraId="3D812032" w14:textId="7C8BD0BE">
      <w:pPr>
        <w:pStyle w:val="Normal"/>
        <w:jc w:val="both"/>
        <w:rPr>
          <w:rFonts w:ascii="Arial" w:hAnsi="Arial" w:cs="Arial"/>
          <w:b w:val="1"/>
          <w:bCs w:val="1"/>
          <w:i w:val="1"/>
          <w:iCs w:val="1"/>
          <w:sz w:val="22"/>
          <w:szCs w:val="22"/>
        </w:rPr>
      </w:pPr>
    </w:p>
    <w:p w:rsidR="00FB674F" w:rsidP="00B15B2A" w:rsidRDefault="00FB674F" w14:paraId="17597884" w14:textId="430C1366">
      <w:pPr>
        <w:pStyle w:val="Caption"/>
        <w:keepNext w:val="1"/>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13</w:t>
      </w:r>
      <w:r w:rsidRPr="45336116" w:rsidR="45336116">
        <w:rPr>
          <w:rFonts w:ascii="Arial" w:hAnsi="Arial" w:cs="Arial"/>
          <w:sz w:val="22"/>
          <w:szCs w:val="22"/>
        </w:rPr>
        <w:t xml:space="preserve">. </w:t>
      </w:r>
      <w:r w:rsidRPr="45336116" w:rsidR="45336116">
        <w:rPr>
          <w:rFonts w:ascii="Arial" w:hAnsi="Arial" w:cs="Arial"/>
          <w:sz w:val="22"/>
          <w:szCs w:val="22"/>
        </w:rPr>
        <w:t>Prior trauma</w:t>
      </w:r>
      <w:r w:rsidRPr="45336116" w:rsidR="45336116">
        <w:rPr>
          <w:rFonts w:ascii="Arial" w:hAnsi="Arial" w:cs="Arial"/>
          <w:sz w:val="22"/>
          <w:szCs w:val="22"/>
        </w:rPr>
        <w:t xml:space="preserve"> - status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w:t>
      </w:r>
      <w:r w:rsidRPr="45336116" w:rsidR="45336116">
        <w:rPr>
          <w:rFonts w:ascii="Arial" w:hAnsi="Arial" w:cs="Arial"/>
          <w:sz w:val="22"/>
          <w:szCs w:val="22"/>
        </w:rPr>
        <w:t xml:space="preserve">trigger </w:t>
      </w:r>
      <w:r w:rsidRPr="45336116" w:rsidR="45336116">
        <w:rPr>
          <w:rFonts w:ascii="Arial" w:hAnsi="Arial" w:cs="Arial"/>
          <w:sz w:val="22"/>
          <w:szCs w:val="22"/>
        </w:rPr>
        <w:t>span</w:t>
      </w:r>
      <w:r w:rsidRPr="45336116" w:rsidR="45336116">
        <w:rPr>
          <w:rFonts w:ascii="Arial" w:hAnsi="Arial" w:cs="Arial"/>
          <w:sz w:val="22"/>
          <w:szCs w:val="22"/>
        </w:rPr>
        <w:t>s</w:t>
      </w:r>
      <w:r w:rsidRPr="45336116" w:rsidR="45336116">
        <w:rPr>
          <w:rFonts w:ascii="Arial" w:hAnsi="Arial" w:cs="Arial"/>
          <w:sz w:val="22"/>
          <w:szCs w:val="22"/>
        </w:rPr>
        <w:t>.</w:t>
      </w:r>
    </w:p>
    <w:tbl>
      <w:tblPr>
        <w:tblStyle w:val="TableGrid"/>
        <w:tblW w:w="5000" w:type="pct"/>
        <w:tblLook w:val="04A0" w:firstRow="1" w:lastRow="0" w:firstColumn="1" w:lastColumn="0" w:noHBand="0" w:noVBand="1"/>
      </w:tblPr>
      <w:tblGrid>
        <w:gridCol w:w="1537"/>
        <w:gridCol w:w="4265"/>
        <w:gridCol w:w="4268"/>
      </w:tblGrid>
      <w:tr w:rsidRPr="00ED2F19" w:rsidR="00E64DAE" w:rsidTr="6C24E480" w14:paraId="21130696" w14:textId="77777777">
        <w:tc>
          <w:tcPr>
            <w:tcW w:w="763" w:type="pct"/>
            <w:tcMar/>
          </w:tcPr>
          <w:p w:rsidRPr="001112AF" w:rsidR="00FB674F" w:rsidP="00B15B2A" w:rsidRDefault="00FB674F" w14:paraId="5E710F15" w14:textId="695A5C94">
            <w:pPr>
              <w:pStyle w:val="table"/>
              <w:jc w:val="both"/>
              <w:rPr>
                <w:rFonts w:ascii="Arial" w:hAnsi="Arial" w:cs="Arial"/>
                <w:b w:val="1"/>
                <w:bCs w:val="1"/>
                <w:sz w:val="22"/>
                <w:szCs w:val="22"/>
              </w:rPr>
            </w:pPr>
            <w:r w:rsidRPr="45336116" w:rsidR="45336116">
              <w:rPr>
                <w:rFonts w:ascii="Arial" w:hAnsi="Arial" w:cs="Arial"/>
                <w:b w:val="1"/>
                <w:bCs w:val="1"/>
                <w:sz w:val="22"/>
                <w:szCs w:val="22"/>
              </w:rPr>
              <w:t>Type label</w:t>
            </w:r>
          </w:p>
        </w:tc>
        <w:tc>
          <w:tcPr>
            <w:tcW w:w="2118" w:type="pct"/>
            <w:tcMar/>
          </w:tcPr>
          <w:p w:rsidRPr="001112AF" w:rsidR="00FB674F" w:rsidP="00B15B2A" w:rsidRDefault="00FB674F" w14:paraId="05129436" w14:textId="45EB5A81">
            <w:pPr>
              <w:pStyle w:val="table"/>
              <w:jc w:val="both"/>
              <w:rPr>
                <w:rFonts w:ascii="Arial" w:hAnsi="Arial" w:cs="Arial"/>
                <w:b w:val="1"/>
                <w:bCs w:val="1"/>
                <w:sz w:val="22"/>
                <w:szCs w:val="22"/>
              </w:rPr>
            </w:pPr>
            <w:r w:rsidRPr="45336116" w:rsidR="45336116">
              <w:rPr>
                <w:rFonts w:ascii="Arial" w:hAnsi="Arial" w:cs="Arial"/>
                <w:b w:val="1"/>
                <w:bCs w:val="1"/>
                <w:sz w:val="22"/>
                <w:szCs w:val="22"/>
              </w:rPr>
              <w:t xml:space="preserve">Definition </w:t>
            </w:r>
          </w:p>
        </w:tc>
        <w:tc>
          <w:tcPr>
            <w:tcW w:w="2119" w:type="pct"/>
            <w:tcMar/>
          </w:tcPr>
          <w:p w:rsidRPr="001112AF" w:rsidR="00FB674F" w:rsidP="00B15B2A" w:rsidRDefault="00FB674F" w14:paraId="325C7C23" w14:textId="74F56437">
            <w:pPr>
              <w:pStyle w:val="table"/>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E64DAE" w:rsidTr="6C24E480" w14:paraId="240BE434" w14:textId="77777777">
        <w:tc>
          <w:tcPr>
            <w:tcW w:w="763" w:type="pct"/>
            <w:tcMar/>
          </w:tcPr>
          <w:p w:rsidRPr="001112AF" w:rsidR="00F85975" w:rsidP="00B15B2A" w:rsidRDefault="00F85975" w14:paraId="276315BE" w14:textId="42D8439F">
            <w:pPr>
              <w:pStyle w:val="table"/>
              <w:jc w:val="both"/>
              <w:rPr>
                <w:rFonts w:ascii="Arial" w:hAnsi="Arial" w:cs="Arial"/>
                <w:sz w:val="22"/>
                <w:szCs w:val="22"/>
              </w:rPr>
            </w:pPr>
            <w:r w:rsidRPr="45336116" w:rsidR="45336116">
              <w:rPr>
                <w:rFonts w:ascii="Arial" w:hAnsi="Arial" w:cs="Arial"/>
                <w:sz w:val="22"/>
                <w:szCs w:val="22"/>
              </w:rPr>
              <w:t xml:space="preserve">Divorce / separation </w:t>
            </w:r>
          </w:p>
        </w:tc>
        <w:tc>
          <w:tcPr>
            <w:tcW w:w="2118" w:type="pct"/>
            <w:tcMar/>
          </w:tcPr>
          <w:p w:rsidRPr="001112AF" w:rsidR="00F85975" w:rsidP="00B15B2A" w:rsidRDefault="00F85975" w14:paraId="1F45DFDC" w14:textId="77777777">
            <w:pPr>
              <w:pStyle w:val="table"/>
              <w:jc w:val="both"/>
              <w:rPr>
                <w:rFonts w:ascii="Arial" w:hAnsi="Arial" w:cs="Arial"/>
                <w:color w:val="000000"/>
                <w:sz w:val="22"/>
                <w:szCs w:val="22"/>
              </w:rPr>
            </w:pPr>
          </w:p>
        </w:tc>
        <w:tc>
          <w:tcPr>
            <w:tcW w:w="2119" w:type="pct"/>
            <w:tcMar/>
          </w:tcPr>
          <w:p w:rsidRPr="00ED2F19" w:rsidR="00F85975" w:rsidP="00B15B2A" w:rsidRDefault="00E64DAE" w14:paraId="75347F25"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Parents are going through a </w:t>
            </w:r>
            <w:r w:rsidRPr="45336116" w:rsidR="45336116">
              <w:rPr>
                <w:rFonts w:ascii="Arial" w:hAnsi="Arial" w:cs="Arial"/>
                <w:b w:val="1"/>
                <w:bCs w:val="1"/>
                <w:color w:val="000000" w:themeColor="text1" w:themeTint="FF" w:themeShade="FF"/>
                <w:sz w:val="22"/>
                <w:szCs w:val="22"/>
                <w:u w:val="single"/>
              </w:rPr>
              <w:t>divorce</w:t>
            </w:r>
            <w:r w:rsidRPr="45336116" w:rsidR="45336116">
              <w:rPr>
                <w:rFonts w:ascii="Arial" w:hAnsi="Arial" w:cs="Arial"/>
                <w:color w:val="000000" w:themeColor="text1" w:themeTint="FF" w:themeShade="FF"/>
                <w:sz w:val="22"/>
                <w:szCs w:val="22"/>
              </w:rPr>
              <w:t xml:space="preserve"> currently.</w:t>
            </w:r>
          </w:p>
          <w:p w:rsidRPr="00ED2F19" w:rsidR="00E64DAE" w:rsidP="00B15B2A" w:rsidRDefault="00E64DAE" w14:paraId="5320AF4A" w14:textId="77777777">
            <w:pPr>
              <w:pStyle w:val="table"/>
              <w:jc w:val="both"/>
              <w:rPr>
                <w:rFonts w:ascii="Arial" w:hAnsi="Arial" w:cs="Arial"/>
                <w:color w:val="000000"/>
                <w:sz w:val="22"/>
                <w:szCs w:val="22"/>
              </w:rPr>
            </w:pPr>
          </w:p>
          <w:p w:rsidRPr="00ED2F19" w:rsidR="00E64DAE" w:rsidP="00B15B2A" w:rsidRDefault="00E64DAE" w14:paraId="52127FC9"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Her parents are </w:t>
            </w:r>
            <w:r w:rsidRPr="45336116" w:rsidR="45336116">
              <w:rPr>
                <w:rFonts w:ascii="Arial" w:hAnsi="Arial" w:cs="Arial"/>
                <w:b w:val="1"/>
                <w:bCs w:val="1"/>
                <w:color w:val="000000" w:themeColor="text1" w:themeTint="FF" w:themeShade="FF"/>
                <w:sz w:val="22"/>
                <w:szCs w:val="22"/>
                <w:u w:val="single"/>
              </w:rPr>
              <w:t>divorced</w:t>
            </w:r>
            <w:r w:rsidRPr="45336116" w:rsidR="45336116">
              <w:rPr>
                <w:rFonts w:ascii="Arial" w:hAnsi="Arial" w:cs="Arial"/>
                <w:color w:val="000000" w:themeColor="text1" w:themeTint="FF" w:themeShade="FF"/>
                <w:sz w:val="22"/>
                <w:szCs w:val="22"/>
              </w:rPr>
              <w:t>.</w:t>
            </w:r>
          </w:p>
          <w:p w:rsidRPr="00ED2F19" w:rsidR="00E64DAE" w:rsidP="00B15B2A" w:rsidRDefault="00E64DAE" w14:paraId="32BD65C9" w14:textId="77777777">
            <w:pPr>
              <w:pStyle w:val="table"/>
              <w:jc w:val="both"/>
              <w:rPr>
                <w:rFonts w:ascii="Arial" w:hAnsi="Arial" w:cs="Arial"/>
                <w:color w:val="000000"/>
                <w:sz w:val="22"/>
                <w:szCs w:val="22"/>
              </w:rPr>
            </w:pPr>
          </w:p>
          <w:p w:rsidRPr="001112AF" w:rsidR="00E64DAE" w:rsidP="33CCFFC2" w:rsidRDefault="00E64DAE" w14:paraId="0F30552F" w14:textId="1A92BCF0" w14:noSpellErr="1">
            <w:pPr>
              <w:pStyle w:val="table"/>
              <w:jc w:val="both"/>
              <w:rPr>
                <w:rFonts w:ascii="Arial" w:hAnsi="Arial" w:cs="Arial"/>
                <w:color w:val="000000" w:themeColor="text1" w:themeTint="FF" w:themeShade="FF"/>
                <w:sz w:val="22"/>
                <w:szCs w:val="22"/>
              </w:rPr>
            </w:pPr>
            <w:r w:rsidRPr="45336116" w:rsidR="45336116">
              <w:rPr>
                <w:rFonts w:ascii="Arial" w:hAnsi="Arial" w:cs="Arial"/>
                <w:color w:val="000000" w:themeColor="text1" w:themeTint="FF" w:themeShade="FF"/>
                <w:sz w:val="22"/>
                <w:szCs w:val="22"/>
              </w:rPr>
              <w:t xml:space="preserve">Parents </w:t>
            </w:r>
            <w:r w:rsidRPr="45336116" w:rsidR="45336116">
              <w:rPr>
                <w:rFonts w:ascii="Arial" w:hAnsi="Arial" w:cs="Arial"/>
                <w:b w:val="1"/>
                <w:bCs w:val="1"/>
                <w:color w:val="000000" w:themeColor="text1" w:themeTint="FF" w:themeShade="FF"/>
                <w:sz w:val="22"/>
                <w:szCs w:val="22"/>
                <w:u w:val="single"/>
              </w:rPr>
              <w:t>divorced/separated</w:t>
            </w:r>
            <w:r w:rsidRPr="45336116" w:rsidR="45336116">
              <w:rPr>
                <w:rFonts w:ascii="Arial" w:hAnsi="Arial" w:cs="Arial"/>
                <w:color w:val="000000" w:themeColor="text1" w:themeTint="FF" w:themeShade="FF"/>
                <w:sz w:val="22"/>
                <w:szCs w:val="22"/>
              </w:rPr>
              <w:t>, single custody.</w:t>
            </w:r>
          </w:p>
          <w:p w:rsidRPr="001112AF" w:rsidR="00E64DAE" w:rsidP="33CCFFC2" w:rsidRDefault="00E64DAE" w14:paraId="26E07E75" w14:textId="48DFDCB5">
            <w:pPr>
              <w:pStyle w:val="table"/>
              <w:jc w:val="both"/>
              <w:rPr>
                <w:rFonts w:ascii="Arial" w:hAnsi="Arial" w:cs="Arial"/>
                <w:color w:val="000000" w:themeColor="text1" w:themeTint="FF" w:themeShade="FF"/>
                <w:sz w:val="22"/>
                <w:szCs w:val="22"/>
              </w:rPr>
            </w:pPr>
          </w:p>
          <w:p w:rsidRPr="001112AF" w:rsidR="00E64DAE" w:rsidP="34024589" w:rsidRDefault="00E64DAE" w14:paraId="730B0224" w14:textId="062B284E">
            <w:pPr>
              <w:pStyle w:val="table"/>
              <w:jc w:val="both"/>
              <w:rPr>
                <w:rFonts w:ascii="Arial" w:hAnsi="Arial" w:cs="Arial"/>
                <w:b w:val="1"/>
                <w:bCs w:val="1"/>
                <w:color w:val="000000" w:themeColor="text1" w:themeTint="FF" w:themeShade="FF"/>
                <w:sz w:val="22"/>
                <w:szCs w:val="22"/>
                <w:u w:val="single"/>
              </w:rPr>
            </w:pPr>
            <w:r w:rsidRPr="45336116" w:rsidR="45336116">
              <w:rPr>
                <w:rFonts w:ascii="Arial" w:hAnsi="Arial" w:cs="Arial"/>
                <w:color w:val="000000" w:themeColor="text1" w:themeTint="FF" w:themeShade="FF"/>
                <w:sz w:val="22"/>
                <w:szCs w:val="22"/>
              </w:rPr>
              <w:t xml:space="preserve">Lives with Mother; </w:t>
            </w:r>
            <w:r w:rsidRPr="45336116" w:rsidR="45336116">
              <w:rPr>
                <w:rFonts w:ascii="Arial" w:hAnsi="Arial" w:cs="Arial"/>
                <w:b w:val="1"/>
                <w:bCs w:val="1"/>
                <w:color w:val="000000" w:themeColor="text1" w:themeTint="FF" w:themeShade="FF"/>
                <w:sz w:val="22"/>
                <w:szCs w:val="22"/>
                <w:u w:val="single"/>
              </w:rPr>
              <w:t>FOB not involved</w:t>
            </w:r>
          </w:p>
          <w:p w:rsidRPr="001112AF" w:rsidR="00E64DAE" w:rsidP="34024589" w:rsidRDefault="00E64DAE" w14:paraId="37C52996" w14:textId="50BA06C7">
            <w:pPr>
              <w:pStyle w:val="table"/>
              <w:jc w:val="both"/>
              <w:rPr>
                <w:rFonts w:ascii="Arial" w:hAnsi="Arial" w:cs="Arial"/>
                <w:b w:val="1"/>
                <w:bCs w:val="1"/>
                <w:color w:val="000000" w:themeColor="text1" w:themeTint="FF" w:themeShade="FF"/>
                <w:sz w:val="22"/>
                <w:szCs w:val="22"/>
                <w:u w:val="single"/>
              </w:rPr>
            </w:pPr>
          </w:p>
          <w:p w:rsidRPr="001112AF" w:rsidR="00E64DAE" w:rsidP="45336116" w:rsidRDefault="00E64DAE" w14:paraId="64CE3BBD" w14:textId="588F7A2C">
            <w:pPr>
              <w:pStyle w:val="table"/>
              <w:jc w:val="both"/>
              <w:rPr>
                <w:rFonts w:ascii="Arial" w:hAnsi="Arial" w:cs="Arial"/>
                <w:b w:val="0"/>
                <w:bCs w:val="0"/>
                <w:color w:val="000000" w:themeColor="text1" w:themeTint="FF" w:themeShade="FF"/>
                <w:sz w:val="22"/>
                <w:szCs w:val="22"/>
                <w:u w:val="none"/>
              </w:rPr>
            </w:pPr>
            <w:r w:rsidRPr="6C24E480" w:rsidR="6C24E480">
              <w:rPr>
                <w:rFonts w:ascii="Arial" w:hAnsi="Arial" w:cs="Arial"/>
                <w:b w:val="0"/>
                <w:bCs w:val="0"/>
                <w:color w:val="000000" w:themeColor="text1" w:themeTint="FF" w:themeShade="FF"/>
                <w:sz w:val="22"/>
                <w:szCs w:val="22"/>
                <w:u w:val="none"/>
              </w:rPr>
              <w:t xml:space="preserve">Lives with mom, </w:t>
            </w:r>
            <w:r w:rsidRPr="6C24E480" w:rsidR="6C24E480">
              <w:rPr>
                <w:rFonts w:ascii="Arial" w:hAnsi="Arial" w:cs="Arial"/>
                <w:b w:val="1"/>
                <w:bCs w:val="1"/>
                <w:color w:val="000000" w:themeColor="text1" w:themeTint="FF" w:themeShade="FF"/>
                <w:sz w:val="22"/>
                <w:szCs w:val="22"/>
                <w:u w:val="single"/>
              </w:rPr>
              <w:t>stepdad</w:t>
            </w:r>
            <w:r w:rsidRPr="6C24E480" w:rsidR="6C24E480">
              <w:rPr>
                <w:rFonts w:ascii="Arial" w:hAnsi="Arial" w:cs="Arial"/>
                <w:b w:val="0"/>
                <w:bCs w:val="0"/>
                <w:color w:val="000000" w:themeColor="text1" w:themeTint="FF" w:themeShade="FF"/>
                <w:sz w:val="22"/>
                <w:szCs w:val="22"/>
                <w:u w:val="none"/>
              </w:rPr>
              <w:t>, ... every other week</w:t>
            </w:r>
          </w:p>
          <w:p w:rsidRPr="001112AF" w:rsidR="00E64DAE" w:rsidP="45336116" w:rsidRDefault="00E64DAE" w14:paraId="077A0352" w14:textId="465107E1">
            <w:pPr>
              <w:pStyle w:val="table"/>
              <w:jc w:val="both"/>
              <w:rPr>
                <w:rFonts w:ascii="Arial" w:hAnsi="Arial" w:cs="Arial"/>
                <w:b w:val="0"/>
                <w:bCs w:val="0"/>
                <w:color w:val="000000" w:themeColor="text1" w:themeTint="FF" w:themeShade="FF"/>
                <w:sz w:val="22"/>
                <w:szCs w:val="22"/>
                <w:u w:val="none"/>
              </w:rPr>
            </w:pPr>
          </w:p>
          <w:p w:rsidRPr="001112AF" w:rsidR="00E64DAE" w:rsidP="6C24E480" w:rsidRDefault="00E64DAE" w14:paraId="4154D21F" w14:textId="2D171F43">
            <w:pPr>
              <w:pStyle w:val="table"/>
              <w:jc w:val="both"/>
              <w:rPr>
                <w:rFonts w:ascii="Arial" w:hAnsi="Arial" w:cs="Arial"/>
                <w:b w:val="0"/>
                <w:bCs w:val="0"/>
                <w:color w:val="000000" w:themeColor="text1" w:themeTint="FF" w:themeShade="FF"/>
                <w:sz w:val="22"/>
                <w:szCs w:val="22"/>
                <w:u w:val="none"/>
              </w:rPr>
            </w:pPr>
            <w:r w:rsidRPr="6C24E480" w:rsidR="6C24E480">
              <w:rPr>
                <w:rFonts w:ascii="Arial" w:hAnsi="Arial" w:cs="Arial"/>
                <w:b w:val="0"/>
                <w:bCs w:val="0"/>
                <w:color w:val="000000" w:themeColor="text1" w:themeTint="FF" w:themeShade="FF"/>
                <w:sz w:val="22"/>
                <w:szCs w:val="22"/>
                <w:u w:val="none"/>
              </w:rPr>
              <w:t xml:space="preserve">Mom has </w:t>
            </w:r>
            <w:r w:rsidRPr="6C24E480" w:rsidR="6C24E480">
              <w:rPr>
                <w:rFonts w:ascii="Arial" w:hAnsi="Arial" w:cs="Arial"/>
                <w:b w:val="1"/>
                <w:bCs w:val="1"/>
                <w:color w:val="000000" w:themeColor="text1" w:themeTint="FF" w:themeShade="FF"/>
                <w:sz w:val="22"/>
                <w:szCs w:val="22"/>
                <w:u w:val="single"/>
              </w:rPr>
              <w:t>supervised visits Birth father lives</w:t>
            </w:r>
            <w:r w:rsidRPr="6C24E480" w:rsidR="6C24E480">
              <w:rPr>
                <w:rFonts w:ascii="Arial" w:hAnsi="Arial" w:cs="Arial"/>
                <w:b w:val="0"/>
                <w:bCs w:val="0"/>
                <w:color w:val="000000" w:themeColor="text1" w:themeTint="FF" w:themeShade="FF"/>
                <w:sz w:val="22"/>
                <w:szCs w:val="22"/>
                <w:u w:val="none"/>
              </w:rPr>
              <w:t xml:space="preserve"> in &lt;CITY/&gt;, supervised visits </w:t>
            </w:r>
          </w:p>
          <w:p w:rsidRPr="001112AF" w:rsidR="00E64DAE" w:rsidP="45336116" w:rsidRDefault="00E64DAE" w14:paraId="62D1BA1A" w14:textId="7C52FB17">
            <w:pPr>
              <w:pStyle w:val="table"/>
              <w:jc w:val="both"/>
              <w:rPr>
                <w:rFonts w:ascii="Arial" w:hAnsi="Arial" w:cs="Arial"/>
                <w:b w:val="0"/>
                <w:bCs w:val="0"/>
                <w:color w:val="000000" w:themeColor="text1" w:themeTint="FF" w:themeShade="FF"/>
                <w:sz w:val="22"/>
                <w:szCs w:val="22"/>
                <w:u w:val="none"/>
              </w:rPr>
            </w:pPr>
            <w:r w:rsidRPr="6C24E480" w:rsidR="6C24E480">
              <w:rPr>
                <w:rFonts w:ascii="Arial" w:hAnsi="Arial" w:cs="Arial"/>
                <w:b w:val="0"/>
                <w:bCs w:val="0"/>
                <w:color w:val="000000" w:themeColor="text1" w:themeTint="FF" w:themeShade="FF"/>
                <w:sz w:val="22"/>
                <w:szCs w:val="22"/>
                <w:u w:val="none"/>
              </w:rPr>
              <w:t>&lt;NUMBER/&gt; times a year  "Daddy XX" was her acting father, was with Mom during her pregnancy with LOCATION (Choose the longer span, if unsure)</w:t>
            </w:r>
          </w:p>
          <w:p w:rsidRPr="001112AF" w:rsidR="00E64DAE" w:rsidP="45336116" w:rsidRDefault="00E64DAE" w14:paraId="56A9B97C" w14:textId="28502F92">
            <w:pPr>
              <w:pStyle w:val="table"/>
              <w:jc w:val="both"/>
              <w:rPr>
                <w:rFonts w:ascii="Arial" w:hAnsi="Arial" w:cs="Arial"/>
                <w:b w:val="0"/>
                <w:bCs w:val="0"/>
                <w:color w:val="000000"/>
                <w:sz w:val="22"/>
                <w:szCs w:val="22"/>
                <w:u w:val="none"/>
              </w:rPr>
            </w:pPr>
          </w:p>
        </w:tc>
      </w:tr>
      <w:tr w:rsidRPr="00ED2F19" w:rsidR="00E64DAE" w:rsidTr="6C24E480" w14:paraId="11E89158" w14:textId="77777777">
        <w:tc>
          <w:tcPr>
            <w:tcW w:w="763" w:type="pct"/>
            <w:tcMar/>
          </w:tcPr>
          <w:p w:rsidRPr="001112AF" w:rsidR="00FB674F" w:rsidP="00B15B2A" w:rsidRDefault="00FB674F" w14:paraId="71F060FC" w14:textId="671E8966">
            <w:pPr>
              <w:pStyle w:val="table"/>
              <w:jc w:val="both"/>
              <w:rPr>
                <w:rFonts w:ascii="Arial" w:hAnsi="Arial" w:cs="Arial"/>
                <w:sz w:val="22"/>
                <w:szCs w:val="22"/>
              </w:rPr>
            </w:pPr>
            <w:r w:rsidRPr="45336116" w:rsidR="45336116">
              <w:rPr>
                <w:rFonts w:ascii="Arial" w:hAnsi="Arial" w:cs="Arial"/>
                <w:sz w:val="22"/>
                <w:szCs w:val="22"/>
              </w:rPr>
              <w:t>loss</w:t>
            </w:r>
          </w:p>
        </w:tc>
        <w:tc>
          <w:tcPr>
            <w:tcW w:w="2118" w:type="pct"/>
            <w:tcMar/>
          </w:tcPr>
          <w:p w:rsidR="00FB674F" w:rsidP="00B15B2A" w:rsidRDefault="00E64DAE" w14:paraId="4D0E54C1"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Death of a parent or caregiver or other family member or friend</w:t>
            </w:r>
            <w:r w:rsidRPr="45336116" w:rsidR="45336116">
              <w:rPr>
                <w:rFonts w:ascii="Arial" w:hAnsi="Arial" w:cs="Arial"/>
                <w:color w:val="000000" w:themeColor="text1" w:themeTint="FF" w:themeShade="FF"/>
                <w:sz w:val="22"/>
                <w:szCs w:val="22"/>
              </w:rPr>
              <w:t xml:space="preserve">. </w:t>
            </w:r>
          </w:p>
          <w:p w:rsidR="00695564" w:rsidP="00B15B2A" w:rsidRDefault="00695564" w14:paraId="6C9AEA6A" w14:textId="77777777">
            <w:pPr>
              <w:pStyle w:val="table"/>
              <w:jc w:val="both"/>
              <w:rPr>
                <w:rFonts w:ascii="Arial" w:hAnsi="Arial" w:cs="Arial"/>
                <w:color w:val="000000"/>
                <w:sz w:val="22"/>
                <w:szCs w:val="22"/>
              </w:rPr>
            </w:pPr>
          </w:p>
          <w:p w:rsidRPr="001112AF" w:rsidR="00695564" w:rsidP="00B15B2A" w:rsidRDefault="00695564" w14:paraId="24D9F191" w14:textId="3142F1AA">
            <w:pPr>
              <w:pStyle w:val="table"/>
              <w:jc w:val="both"/>
              <w:rPr>
                <w:rFonts w:ascii="Arial" w:hAnsi="Arial" w:cs="Arial"/>
                <w:color w:val="000000"/>
                <w:sz w:val="22"/>
                <w:szCs w:val="22"/>
              </w:rPr>
            </w:pPr>
          </w:p>
        </w:tc>
        <w:tc>
          <w:tcPr>
            <w:tcW w:w="2119" w:type="pct"/>
            <w:tcMar/>
          </w:tcPr>
          <w:p w:rsidRPr="001112AF" w:rsidR="00FB674F" w:rsidP="00B15B2A" w:rsidRDefault="00FB674F" w14:paraId="733C8AFA" w14:textId="11B174BD">
            <w:pPr>
              <w:pStyle w:val="table"/>
              <w:jc w:val="both"/>
              <w:rPr>
                <w:rFonts w:ascii="Arial" w:hAnsi="Arial" w:cs="Arial"/>
                <w:color w:val="000000"/>
                <w:sz w:val="22"/>
                <w:szCs w:val="22"/>
              </w:rPr>
            </w:pPr>
            <w:r w:rsidRPr="6C24E480" w:rsidR="6C24E480">
              <w:rPr>
                <w:rFonts w:ascii="Arial" w:hAnsi="Arial" w:cs="Arial"/>
                <w:color w:val="000000" w:themeColor="text1" w:themeTint="FF" w:themeShade="FF"/>
                <w:sz w:val="22"/>
                <w:szCs w:val="22"/>
              </w:rPr>
              <w:t xml:space="preserve">&lt;PATIENT/&gt;&lt;AGE/&gt; mom </w:t>
            </w:r>
            <w:r w:rsidRPr="6C24E480" w:rsidR="6C24E480">
              <w:rPr>
                <w:rFonts w:ascii="Arial" w:hAnsi="Arial" w:cs="Arial"/>
                <w:b w:val="1"/>
                <w:bCs w:val="1"/>
                <w:color w:val="000000" w:themeColor="text1" w:themeTint="FF" w:themeShade="FF"/>
                <w:sz w:val="22"/>
                <w:szCs w:val="22"/>
                <w:u w:val="single"/>
              </w:rPr>
              <w:t>died</w:t>
            </w:r>
            <w:r w:rsidRPr="6C24E480" w:rsidR="6C24E480">
              <w:rPr>
                <w:rFonts w:ascii="Arial" w:hAnsi="Arial" w:cs="Arial"/>
                <w:color w:val="000000" w:themeColor="text1" w:themeTint="FF" w:themeShade="FF"/>
                <w:sz w:val="22"/>
                <w:szCs w:val="22"/>
              </w:rPr>
              <w:t xml:space="preserve"> of  cancer.</w:t>
            </w:r>
          </w:p>
          <w:p w:rsidRPr="001112AF" w:rsidR="00695564" w:rsidP="34024589" w:rsidRDefault="00695564" w14:paraId="568FDB1A" w14:textId="354E6140">
            <w:pPr>
              <w:pStyle w:val="table"/>
              <w:jc w:val="both"/>
              <w:rPr>
                <w:rFonts w:ascii="Arial" w:hAnsi="Arial" w:cs="Arial"/>
                <w:color w:val="000000"/>
                <w:sz w:val="22"/>
                <w:szCs w:val="22"/>
              </w:rPr>
            </w:pPr>
          </w:p>
          <w:p w:rsidRPr="001112AF" w:rsidR="00FB674F" w:rsidP="34024589" w:rsidRDefault="00FB674F" w14:paraId="2DC5A21A" w14:textId="74AC9F17">
            <w:pPr>
              <w:pStyle w:val="table"/>
              <w:jc w:val="both"/>
              <w:rPr>
                <w:rFonts w:ascii="Arial" w:hAnsi="Arial" w:cs="Arial"/>
                <w:sz w:val="22"/>
                <w:szCs w:val="22"/>
              </w:rPr>
            </w:pPr>
          </w:p>
        </w:tc>
      </w:tr>
      <w:tr w:rsidRPr="00ED2F19" w:rsidR="00E64DAE" w:rsidTr="6C24E480" w14:paraId="406AC001" w14:textId="77777777">
        <w:trPr>
          <w:trHeight w:val="5730"/>
        </w:trPr>
        <w:tc>
          <w:tcPr>
            <w:tcW w:w="763" w:type="pct"/>
            <w:tcMar/>
          </w:tcPr>
          <w:p w:rsidRPr="001112AF" w:rsidR="00FB674F" w:rsidP="00B15B2A" w:rsidRDefault="00FB674F" w14:paraId="221CA4E7" w14:textId="714DBDCD">
            <w:pPr>
              <w:pStyle w:val="table"/>
              <w:jc w:val="both"/>
              <w:rPr>
                <w:rFonts w:ascii="Arial" w:hAnsi="Arial" w:cs="Arial"/>
                <w:sz w:val="22"/>
                <w:szCs w:val="22"/>
              </w:rPr>
            </w:pPr>
            <w:r w:rsidRPr="45336116" w:rsidR="45336116">
              <w:rPr>
                <w:rFonts w:ascii="Arial" w:hAnsi="Arial" w:cs="Arial"/>
                <w:i w:val="1"/>
                <w:iCs w:val="1"/>
                <w:sz w:val="22"/>
                <w:szCs w:val="22"/>
              </w:rPr>
              <w:t>psychological</w:t>
            </w:r>
          </w:p>
        </w:tc>
        <w:tc>
          <w:tcPr>
            <w:tcW w:w="2118" w:type="pct"/>
            <w:tcMar/>
          </w:tcPr>
          <w:p w:rsidRPr="001112AF" w:rsidR="00FB674F" w:rsidP="00B15B2A" w:rsidRDefault="00FB674F" w14:paraId="15418330" w14:textId="77777777">
            <w:pPr>
              <w:jc w:val="both"/>
              <w:rPr>
                <w:rFonts w:ascii="Arial" w:hAnsi="Arial" w:cs="Arial"/>
                <w:sz w:val="22"/>
                <w:szCs w:val="22"/>
              </w:rPr>
            </w:pPr>
            <w:r w:rsidRPr="45336116" w:rsidR="45336116">
              <w:rPr>
                <w:rFonts w:ascii="Arial" w:hAnsi="Arial" w:cs="Arial"/>
                <w:sz w:val="22"/>
                <w:szCs w:val="22"/>
              </w:rPr>
              <w:t xml:space="preserve">Parent or other adults swear, insult or put the patient </w:t>
            </w:r>
            <w:r w:rsidRPr="45336116" w:rsidR="45336116">
              <w:rPr>
                <w:rFonts w:ascii="Arial" w:hAnsi="Arial" w:cs="Arial"/>
                <w:sz w:val="22"/>
                <w:szCs w:val="22"/>
              </w:rPr>
              <w:t>down</w:t>
            </w:r>
            <w:r w:rsidRPr="45336116" w:rsidR="45336116">
              <w:rPr>
                <w:rFonts w:ascii="Arial" w:hAnsi="Arial" w:cs="Arial"/>
                <w:sz w:val="22"/>
                <w:szCs w:val="22"/>
              </w:rPr>
              <w:t xml:space="preserve"> </w:t>
            </w:r>
          </w:p>
          <w:p w:rsidRPr="001112AF" w:rsidR="00FB674F" w:rsidP="00B15B2A" w:rsidRDefault="00FB674F" w14:paraId="3C3DE770" w14:textId="5233B75A">
            <w:pPr>
              <w:jc w:val="both"/>
              <w:rPr>
                <w:rFonts w:ascii="Arial" w:hAnsi="Arial" w:cs="Arial"/>
                <w:sz w:val="22"/>
                <w:szCs w:val="22"/>
              </w:rPr>
            </w:pPr>
            <w:r w:rsidRPr="45336116" w:rsidR="45336116">
              <w:rPr>
                <w:rFonts w:ascii="Arial" w:hAnsi="Arial" w:cs="Arial"/>
                <w:sz w:val="22"/>
                <w:szCs w:val="22"/>
              </w:rPr>
              <w:t xml:space="preserve">Patients or other adults swear acts in a way that made patient is afraid that the patient would be physically hurt </w:t>
            </w:r>
          </w:p>
        </w:tc>
        <w:tc>
          <w:tcPr>
            <w:tcW w:w="2119" w:type="pct"/>
            <w:tcMar/>
          </w:tcPr>
          <w:p w:rsidRPr="001112AF" w:rsidR="00FB674F" w:rsidP="00B15B2A" w:rsidRDefault="00C221BD" w14:paraId="558589FF"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Violence/trauma: patient reports father has been "</w:t>
            </w:r>
            <w:r w:rsidRPr="45336116" w:rsidR="45336116">
              <w:rPr>
                <w:rFonts w:ascii="Arial" w:hAnsi="Arial" w:cs="Arial"/>
                <w:b w:val="1"/>
                <w:bCs w:val="1"/>
                <w:color w:val="000000" w:themeColor="text1" w:themeTint="FF" w:themeShade="FF"/>
                <w:sz w:val="22"/>
                <w:szCs w:val="22"/>
                <w:u w:val="single"/>
              </w:rPr>
              <w:t xml:space="preserve">mentally </w:t>
            </w:r>
            <w:r w:rsidRPr="45336116" w:rsidR="45336116">
              <w:rPr>
                <w:rFonts w:ascii="Arial" w:hAnsi="Arial" w:cs="Arial"/>
                <w:b w:val="1"/>
                <w:bCs w:val="1"/>
                <w:color w:val="000000" w:themeColor="text1" w:themeTint="FF" w:themeShade="FF"/>
                <w:sz w:val="22"/>
                <w:szCs w:val="22"/>
                <w:u w:val="single"/>
              </w:rPr>
              <w:t>abusive</w:t>
            </w:r>
            <w:r w:rsidRPr="45336116" w:rsidR="45336116">
              <w:rPr>
                <w:rFonts w:ascii="Arial" w:hAnsi="Arial" w:cs="Arial"/>
                <w:color w:val="000000" w:themeColor="text1" w:themeTint="FF" w:themeShade="FF"/>
                <w:sz w:val="22"/>
                <w:szCs w:val="22"/>
              </w:rPr>
              <w:t xml:space="preserve">"  </w:t>
            </w:r>
          </w:p>
          <w:p w:rsidRPr="001112AF" w:rsidR="00BB5276" w:rsidP="34024589" w:rsidRDefault="00BB5276" w14:paraId="5D9741DA" w14:textId="77777777">
            <w:pPr>
              <w:pStyle w:val="table"/>
              <w:jc w:val="both"/>
              <w:rPr>
                <w:rFonts w:ascii="Arial" w:hAnsi="Arial" w:cs="Arial"/>
                <w:sz w:val="22"/>
                <w:szCs w:val="22"/>
              </w:rPr>
            </w:pPr>
          </w:p>
          <w:p w:rsidRPr="001112AF" w:rsidR="00BB5276" w:rsidP="00BB5276" w:rsidRDefault="00BB5276" w14:paraId="74C0875C"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Possible physical abuse in &lt;COUNTRY/&gt; and/or &lt;COUNTRY/&gt;, likely made to work around the house and </w:t>
            </w:r>
            <w:r w:rsidRPr="45336116" w:rsidR="45336116">
              <w:rPr>
                <w:rFonts w:ascii="Arial" w:hAnsi="Arial" w:cs="Arial"/>
                <w:b w:val="1"/>
                <w:bCs w:val="1"/>
                <w:color w:val="000000" w:themeColor="text1" w:themeTint="FF" w:themeShade="FF"/>
                <w:sz w:val="22"/>
                <w:szCs w:val="22"/>
                <w:u w:val="single"/>
              </w:rPr>
              <w:t>emotionally neglected</w:t>
            </w:r>
            <w:r w:rsidRPr="45336116" w:rsidR="45336116">
              <w:rPr>
                <w:rFonts w:ascii="Arial" w:hAnsi="Arial" w:cs="Arial"/>
                <w:color w:val="000000" w:themeColor="text1" w:themeTint="FF" w:themeShade="FF"/>
                <w:sz w:val="22"/>
                <w:szCs w:val="22"/>
              </w:rPr>
              <w:t xml:space="preserve"> in setting of mother leaving to live with another family.</w:t>
            </w:r>
          </w:p>
          <w:p w:rsidRPr="001112AF" w:rsidR="00BB5276" w:rsidP="34024589" w:rsidRDefault="00BB5276" w14:paraId="7982D9CA" w14:textId="77777777">
            <w:pPr>
              <w:pStyle w:val="table"/>
              <w:jc w:val="both"/>
              <w:rPr>
                <w:rFonts w:ascii="Arial" w:hAnsi="Arial" w:cs="Arial"/>
                <w:sz w:val="22"/>
                <w:szCs w:val="22"/>
              </w:rPr>
            </w:pPr>
          </w:p>
          <w:p w:rsidRPr="001112AF" w:rsidR="00BB5276" w:rsidP="34024589" w:rsidRDefault="00BB5276" w14:paraId="0914E044" w14:textId="69E39121">
            <w:pPr>
              <w:pStyle w:val="table"/>
              <w:jc w:val="both"/>
              <w:rPr>
                <w:rFonts w:ascii="Arial" w:hAnsi="Arial" w:cs="Arial"/>
                <w:sz w:val="22"/>
                <w:szCs w:val="22"/>
              </w:rPr>
            </w:pPr>
            <w:r w:rsidRPr="6C24E480" w:rsidR="6C24E480">
              <w:rPr>
                <w:rFonts w:ascii="Arial" w:hAnsi="Arial" w:cs="Arial"/>
                <w:color w:val="000000" w:themeColor="text1" w:themeTint="FF" w:themeShade="FF"/>
                <w:sz w:val="22"/>
                <w:szCs w:val="22"/>
              </w:rPr>
              <w:t xml:space="preserve">+Hx of physical and </w:t>
            </w:r>
            <w:r w:rsidRPr="6C24E480" w:rsidR="6C24E480">
              <w:rPr>
                <w:rFonts w:ascii="Arial" w:hAnsi="Arial" w:cs="Arial"/>
                <w:b w:val="1"/>
                <w:bCs w:val="1"/>
                <w:color w:val="000000" w:themeColor="text1" w:themeTint="FF" w:themeShade="FF"/>
                <w:sz w:val="22"/>
                <w:szCs w:val="22"/>
                <w:u w:val="single"/>
              </w:rPr>
              <w:t>emotional abuse</w:t>
            </w:r>
            <w:r w:rsidRPr="6C24E480" w:rsidR="6C24E480">
              <w:rPr>
                <w:rFonts w:ascii="Arial" w:hAnsi="Arial" w:cs="Arial"/>
                <w:color w:val="000000" w:themeColor="text1" w:themeTint="FF" w:themeShade="FF"/>
                <w:sz w:val="22"/>
                <w:szCs w:val="22"/>
              </w:rPr>
              <w:t xml:space="preserve"> (by mother, ..., would </w:t>
            </w:r>
            <w:r w:rsidRPr="6C24E480" w:rsidR="6C24E480">
              <w:rPr>
                <w:rFonts w:ascii="Arial" w:hAnsi="Arial" w:cs="Arial"/>
                <w:b w:val="1"/>
                <w:bCs w:val="1"/>
                <w:color w:val="000000" w:themeColor="text1" w:themeTint="FF" w:themeShade="FF"/>
                <w:sz w:val="22"/>
                <w:szCs w:val="22"/>
                <w:u w:val="single"/>
              </w:rPr>
              <w:t>emotionally abuse</w:t>
            </w:r>
            <w:r w:rsidRPr="6C24E480" w:rsidR="6C24E480">
              <w:rPr>
                <w:rFonts w:ascii="Arial" w:hAnsi="Arial" w:cs="Arial"/>
                <w:color w:val="000000" w:themeColor="text1" w:themeTint="FF" w:themeShade="FF"/>
                <w:sz w:val="22"/>
                <w:szCs w:val="22"/>
              </w:rPr>
              <w:t xml:space="preserve"> him.</w:t>
            </w:r>
          </w:p>
          <w:p w:rsidRPr="001112AF" w:rsidR="00BB5276" w:rsidP="33CCFFC2" w:rsidRDefault="00BB5276" w14:paraId="5F37C762" w14:textId="073724C0">
            <w:pPr>
              <w:pStyle w:val="table"/>
              <w:jc w:val="both"/>
              <w:rPr>
                <w:rFonts w:ascii="Arial" w:hAnsi="Arial" w:cs="Arial"/>
                <w:color w:val="000000" w:themeColor="text1" w:themeTint="FF" w:themeShade="FF"/>
                <w:sz w:val="22"/>
                <w:szCs w:val="22"/>
              </w:rPr>
            </w:pPr>
          </w:p>
          <w:p w:rsidRPr="001112AF" w:rsidR="00BB5276" w:rsidP="1FCF228D" w:rsidRDefault="00BB5276" w14:paraId="547810A7" w14:textId="0CCCDA8A">
            <w:pPr>
              <w:pStyle w:val="table"/>
              <w:jc w:val="both"/>
              <w:rPr>
                <w:rFonts w:ascii="Arial" w:hAnsi="Arial" w:cs="Arial"/>
                <w:color w:val="000000" w:themeColor="text1" w:themeTint="FF" w:themeShade="FF"/>
                <w:sz w:val="22"/>
                <w:szCs w:val="22"/>
              </w:rPr>
            </w:pPr>
            <w:r w:rsidRPr="45336116" w:rsidR="45336116">
              <w:rPr>
                <w:rFonts w:ascii="Arial" w:hAnsi="Arial" w:cs="Arial"/>
                <w:color w:val="000000" w:themeColor="text1" w:themeTint="FF" w:themeShade="FF"/>
                <w:sz w:val="22"/>
                <w:szCs w:val="22"/>
              </w:rPr>
              <w:t xml:space="preserve">She is </w:t>
            </w:r>
            <w:r w:rsidRPr="45336116" w:rsidR="45336116">
              <w:rPr>
                <w:rFonts w:ascii="Arial" w:hAnsi="Arial" w:cs="Arial"/>
                <w:b w:val="1"/>
                <w:bCs w:val="1"/>
                <w:color w:val="000000" w:themeColor="text1" w:themeTint="FF" w:themeShade="FF"/>
                <w:sz w:val="22"/>
                <w:szCs w:val="22"/>
                <w:u w:val="single"/>
              </w:rPr>
              <w:t>bullied</w:t>
            </w:r>
            <w:r w:rsidRPr="45336116" w:rsidR="45336116">
              <w:rPr>
                <w:rFonts w:ascii="Arial" w:hAnsi="Arial" w:cs="Arial"/>
                <w:color w:val="000000" w:themeColor="text1" w:themeTint="FF" w:themeShade="FF"/>
                <w:sz w:val="22"/>
                <w:szCs w:val="22"/>
              </w:rPr>
              <w:t xml:space="preserve"> at school. (Otherwise clearly stated, bully is psychological)</w:t>
            </w:r>
          </w:p>
          <w:p w:rsidRPr="001112AF" w:rsidR="00BB5276" w:rsidP="1FCF228D" w:rsidRDefault="00BB5276" w14:paraId="322590B7" w14:textId="31DB1F22">
            <w:pPr>
              <w:pStyle w:val="table"/>
              <w:jc w:val="both"/>
              <w:rPr>
                <w:rFonts w:ascii="Arial" w:hAnsi="Arial" w:cs="Arial"/>
                <w:color w:val="000000" w:themeColor="text1" w:themeTint="FF" w:themeShade="FF"/>
                <w:sz w:val="22"/>
                <w:szCs w:val="22"/>
              </w:rPr>
            </w:pPr>
          </w:p>
          <w:p w:rsidRPr="001112AF" w:rsidR="00BB5276" w:rsidP="34024589" w:rsidRDefault="00BB5276" w14:paraId="0089C582" w14:textId="70090B7E">
            <w:pPr>
              <w:pStyle w:val="table"/>
              <w:jc w:val="both"/>
              <w:rPr>
                <w:rFonts w:ascii="Arial" w:hAnsi="Arial" w:cs="Arial"/>
                <w:color w:val="000000" w:themeColor="text1" w:themeTint="FF" w:themeShade="FF"/>
                <w:sz w:val="22"/>
                <w:szCs w:val="22"/>
              </w:rPr>
            </w:pPr>
            <w:r w:rsidRPr="6C24E480" w:rsidR="6C24E480">
              <w:rPr>
                <w:rFonts w:ascii="Arial" w:hAnsi="Arial" w:cs="Arial"/>
                <w:color w:val="000000" w:themeColor="text1" w:themeTint="FF" w:themeShade="FF"/>
                <w:sz w:val="22"/>
                <w:szCs w:val="22"/>
              </w:rPr>
              <w:t>She was</w:t>
            </w:r>
            <w:r w:rsidRPr="6C24E480" w:rsidR="6C24E480">
              <w:rPr>
                <w:rFonts w:ascii="Arial" w:hAnsi="Arial" w:cs="Arial"/>
                <w:b w:val="1"/>
                <w:bCs w:val="1"/>
                <w:color w:val="000000" w:themeColor="text1" w:themeTint="FF" w:themeShade="FF"/>
                <w:sz w:val="22"/>
                <w:szCs w:val="22"/>
              </w:rPr>
              <w:t xml:space="preserve"> </w:t>
            </w:r>
            <w:r w:rsidRPr="6C24E480" w:rsidR="6C24E480">
              <w:rPr>
                <w:rFonts w:ascii="Arial" w:hAnsi="Arial" w:cs="Arial"/>
                <w:b w:val="1"/>
                <w:bCs w:val="1"/>
                <w:color w:val="000000" w:themeColor="text1" w:themeTint="FF" w:themeShade="FF"/>
                <w:sz w:val="22"/>
                <w:szCs w:val="22"/>
                <w:u w:val="single"/>
              </w:rPr>
              <w:t>abandoned</w:t>
            </w:r>
            <w:r w:rsidRPr="6C24E480" w:rsidR="6C24E480">
              <w:rPr>
                <w:rFonts w:ascii="Arial" w:hAnsi="Arial" w:cs="Arial"/>
                <w:color w:val="000000" w:themeColor="text1" w:themeTint="FF" w:themeShade="FF"/>
                <w:sz w:val="22"/>
                <w:szCs w:val="22"/>
              </w:rPr>
              <w:t xml:space="preserve"> at 9 month in .. </w:t>
            </w:r>
          </w:p>
        </w:tc>
      </w:tr>
      <w:tr w:rsidRPr="00ED2F19" w:rsidR="00E64DAE" w:rsidTr="6C24E480" w14:paraId="7E4CA723" w14:textId="77777777">
        <w:tc>
          <w:tcPr>
            <w:tcW w:w="763" w:type="pct"/>
            <w:tcMar/>
          </w:tcPr>
          <w:p w:rsidRPr="001112AF" w:rsidR="00C221BD" w:rsidP="00B15B2A" w:rsidRDefault="00C221BD" w14:paraId="5A54AD8C" w14:textId="2D997EB8">
            <w:pPr>
              <w:pStyle w:val="table"/>
              <w:jc w:val="both"/>
              <w:rPr>
                <w:rFonts w:ascii="Arial" w:hAnsi="Arial" w:cs="Arial"/>
                <w:sz w:val="22"/>
                <w:szCs w:val="22"/>
              </w:rPr>
            </w:pPr>
            <w:r w:rsidRPr="45336116" w:rsidR="45336116">
              <w:rPr>
                <w:rFonts w:ascii="Arial" w:hAnsi="Arial" w:cs="Arial"/>
                <w:i w:val="1"/>
                <w:iCs w:val="1"/>
                <w:sz w:val="22"/>
                <w:szCs w:val="22"/>
              </w:rPr>
              <w:t>physical</w:t>
            </w:r>
          </w:p>
        </w:tc>
        <w:tc>
          <w:tcPr>
            <w:tcW w:w="2118" w:type="pct"/>
            <w:tcMar/>
          </w:tcPr>
          <w:p w:rsidRPr="001112AF" w:rsidR="00C221BD" w:rsidP="00B15B2A" w:rsidRDefault="00C221BD" w14:paraId="76E98DA4" w14:textId="5ECF1AE3">
            <w:pPr>
              <w:jc w:val="both"/>
              <w:rPr>
                <w:rFonts w:ascii="Arial" w:hAnsi="Arial" w:cs="Arial"/>
                <w:sz w:val="22"/>
                <w:szCs w:val="22"/>
              </w:rPr>
            </w:pPr>
            <w:r w:rsidRPr="45336116" w:rsidR="45336116">
              <w:rPr>
                <w:rFonts w:ascii="Arial" w:hAnsi="Arial" w:cs="Arial"/>
                <w:sz w:val="22"/>
                <w:szCs w:val="22"/>
              </w:rPr>
              <w:t xml:space="preserve">Explicit mention of physical abuse </w:t>
            </w:r>
          </w:p>
          <w:p w:rsidRPr="001112AF" w:rsidR="00C221BD" w:rsidP="00B15B2A" w:rsidRDefault="00C221BD" w14:paraId="3F8DC195" w14:textId="2DAED462">
            <w:pPr>
              <w:jc w:val="both"/>
              <w:rPr>
                <w:rFonts w:ascii="Arial" w:hAnsi="Arial" w:cs="Arial"/>
                <w:sz w:val="22"/>
                <w:szCs w:val="22"/>
              </w:rPr>
            </w:pPr>
            <w:r w:rsidRPr="45336116" w:rsidR="45336116">
              <w:rPr>
                <w:rFonts w:ascii="Arial" w:hAnsi="Arial" w:cs="Arial"/>
                <w:sz w:val="22"/>
                <w:szCs w:val="22"/>
              </w:rPr>
              <w:t>Push, gra</w:t>
            </w:r>
            <w:r w:rsidRPr="45336116" w:rsidR="45336116">
              <w:rPr>
                <w:rFonts w:ascii="Arial" w:hAnsi="Arial" w:cs="Arial"/>
                <w:sz w:val="22"/>
                <w:szCs w:val="22"/>
              </w:rPr>
              <w:t>b</w:t>
            </w:r>
            <w:r w:rsidRPr="45336116" w:rsidR="45336116">
              <w:rPr>
                <w:rFonts w:ascii="Arial" w:hAnsi="Arial" w:cs="Arial"/>
                <w:sz w:val="22"/>
                <w:szCs w:val="22"/>
              </w:rPr>
              <w:t xml:space="preserve">, shove, hit, or </w:t>
            </w:r>
            <w:r w:rsidRPr="45336116" w:rsidR="45336116">
              <w:rPr>
                <w:rFonts w:ascii="Arial" w:hAnsi="Arial" w:cs="Arial"/>
                <w:sz w:val="22"/>
                <w:szCs w:val="22"/>
              </w:rPr>
              <w:t>slap</w:t>
            </w:r>
          </w:p>
          <w:p w:rsidRPr="001112AF" w:rsidR="00C221BD" w:rsidP="00B15B2A" w:rsidRDefault="00C221BD" w14:paraId="33D148D2" w14:textId="17AAA3F7">
            <w:pPr>
              <w:pStyle w:val="table"/>
              <w:jc w:val="both"/>
              <w:rPr>
                <w:rFonts w:ascii="Arial" w:hAnsi="Arial" w:cs="Arial"/>
                <w:color w:val="000000"/>
                <w:sz w:val="22"/>
                <w:szCs w:val="22"/>
              </w:rPr>
            </w:pPr>
          </w:p>
        </w:tc>
        <w:tc>
          <w:tcPr>
            <w:tcW w:w="2119" w:type="pct"/>
            <w:tcMar/>
          </w:tcPr>
          <w:p w:rsidRPr="001112AF" w:rsidR="00C221BD" w:rsidP="00B15B2A" w:rsidRDefault="00C221BD" w14:paraId="7BAF0299"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Possible </w:t>
            </w:r>
            <w:r w:rsidRPr="45336116" w:rsidR="45336116">
              <w:rPr>
                <w:rFonts w:ascii="Arial" w:hAnsi="Arial" w:cs="Arial"/>
                <w:b w:val="1"/>
                <w:bCs w:val="1"/>
                <w:color w:val="000000" w:themeColor="text1" w:themeTint="FF" w:themeShade="FF"/>
                <w:sz w:val="22"/>
                <w:szCs w:val="22"/>
                <w:u w:val="single"/>
              </w:rPr>
              <w:t>physical abuse</w:t>
            </w:r>
            <w:r w:rsidRPr="45336116" w:rsidR="45336116">
              <w:rPr>
                <w:rFonts w:ascii="Arial" w:hAnsi="Arial" w:cs="Arial"/>
                <w:color w:val="000000" w:themeColor="text1" w:themeTint="FF" w:themeShade="FF"/>
                <w:sz w:val="22"/>
                <w:szCs w:val="22"/>
              </w:rPr>
              <w:t xml:space="preserve"> in &lt;COUNTRY/&gt; and/or &lt;COUNTRY/&gt;, likely made to work around the house and emotionally neglected in setting of mother leaving to live with another family.</w:t>
            </w:r>
          </w:p>
          <w:p w:rsidRPr="001112AF" w:rsidR="00DC54A1" w:rsidP="00B15B2A" w:rsidRDefault="00DC54A1" w14:paraId="1B205D94" w14:textId="77777777">
            <w:pPr>
              <w:pStyle w:val="table"/>
              <w:jc w:val="both"/>
              <w:rPr>
                <w:rFonts w:ascii="Arial" w:hAnsi="Arial" w:cs="Arial"/>
                <w:color w:val="000000"/>
                <w:sz w:val="22"/>
                <w:szCs w:val="22"/>
              </w:rPr>
            </w:pPr>
          </w:p>
          <w:p w:rsidRPr="001112AF" w:rsidR="00DC54A1" w:rsidP="00B15B2A" w:rsidRDefault="00DC54A1" w14:paraId="7D92A83A" w14:textId="271689B2">
            <w:pPr>
              <w:pStyle w:val="table"/>
              <w:jc w:val="both"/>
              <w:rPr>
                <w:rFonts w:ascii="Arial" w:hAnsi="Arial" w:cs="Arial"/>
                <w:color w:val="000000"/>
                <w:sz w:val="22"/>
                <w:szCs w:val="22"/>
              </w:rPr>
            </w:pPr>
            <w:bookmarkStart w:name="OLE_LINK1" w:id="8"/>
            <w:r w:rsidRPr="45336116" w:rsidR="45336116">
              <w:rPr>
                <w:rFonts w:ascii="Arial" w:hAnsi="Arial" w:cs="Arial"/>
                <w:color w:val="000000" w:themeColor="text1" w:themeTint="FF" w:themeShade="FF"/>
                <w:sz w:val="22"/>
                <w:szCs w:val="22"/>
              </w:rPr>
              <w:t>+</w:t>
            </w:r>
            <w:proofErr w:type="spellStart"/>
            <w:r w:rsidRPr="45336116" w:rsidR="45336116">
              <w:rPr>
                <w:rFonts w:ascii="Arial" w:hAnsi="Arial" w:cs="Arial"/>
                <w:color w:val="000000" w:themeColor="text1" w:themeTint="FF" w:themeShade="FF"/>
                <w:sz w:val="22"/>
                <w:szCs w:val="22"/>
              </w:rPr>
              <w:t>Hx</w:t>
            </w:r>
            <w:proofErr w:type="spellEnd"/>
            <w:r w:rsidRPr="45336116" w:rsidR="45336116">
              <w:rPr>
                <w:rFonts w:ascii="Arial" w:hAnsi="Arial" w:cs="Arial"/>
                <w:color w:val="000000" w:themeColor="text1" w:themeTint="FF" w:themeShade="FF"/>
                <w:sz w:val="22"/>
                <w:szCs w:val="22"/>
              </w:rPr>
              <w:t xml:space="preserve"> of </w:t>
            </w:r>
            <w:r w:rsidRPr="45336116" w:rsidR="45336116">
              <w:rPr>
                <w:rFonts w:ascii="Arial" w:hAnsi="Arial" w:cs="Arial"/>
                <w:b w:val="1"/>
                <w:bCs w:val="1"/>
                <w:color w:val="000000" w:themeColor="text1" w:themeTint="FF" w:themeShade="FF"/>
                <w:sz w:val="22"/>
                <w:szCs w:val="22"/>
                <w:u w:val="single"/>
              </w:rPr>
              <w:t>physical</w:t>
            </w:r>
            <w:r w:rsidRPr="45336116" w:rsidR="45336116">
              <w:rPr>
                <w:rFonts w:ascii="Arial" w:hAnsi="Arial" w:cs="Arial"/>
                <w:color w:val="000000" w:themeColor="text1" w:themeTint="FF" w:themeShade="FF"/>
                <w:sz w:val="22"/>
                <w:szCs w:val="22"/>
              </w:rPr>
              <w:t xml:space="preserve"> and emotional abuse (by mother in home country in which mother would punch and hit with cables </w:t>
            </w:r>
            <w:r w:rsidRPr="45336116" w:rsidR="45336116">
              <w:rPr>
                <w:rFonts w:ascii="Arial" w:hAnsi="Arial" w:cs="Arial"/>
                <w:color w:val="000000" w:themeColor="text1" w:themeTint="FF" w:themeShade="FF"/>
                <w:sz w:val="22"/>
                <w:szCs w:val="22"/>
              </w:rPr>
              <w:t>resulting</w:t>
            </w:r>
            <w:r w:rsidRPr="45336116" w:rsidR="45336116">
              <w:rPr>
                <w:rFonts w:ascii="Arial" w:hAnsi="Arial" w:cs="Arial"/>
                <w:color w:val="000000" w:themeColor="text1" w:themeTint="FF" w:themeShade="FF"/>
                <w:sz w:val="22"/>
                <w:szCs w:val="22"/>
              </w:rPr>
              <w:t xml:space="preserve"> in blood being drawn, would emotionally abuse him and siblings, denies loss of consciousness. </w:t>
            </w:r>
            <w:bookmarkEnd w:id="8"/>
          </w:p>
        </w:tc>
      </w:tr>
      <w:tr w:rsidRPr="00ED2F19" w:rsidR="00E64DAE" w:rsidTr="6C24E480" w14:paraId="77461844" w14:textId="77777777">
        <w:tc>
          <w:tcPr>
            <w:tcW w:w="763" w:type="pct"/>
            <w:tcMar/>
          </w:tcPr>
          <w:p w:rsidRPr="001112AF" w:rsidR="00C221BD" w:rsidP="45336116" w:rsidRDefault="00C221BD" w14:paraId="3323D6A5" w14:textId="4A403DEA">
            <w:pPr>
              <w:pStyle w:val="table"/>
              <w:jc w:val="both"/>
              <w:rPr>
                <w:rFonts w:ascii="Arial" w:hAnsi="Arial" w:cs="Arial"/>
                <w:i w:val="1"/>
                <w:iCs w:val="1"/>
                <w:sz w:val="22"/>
                <w:szCs w:val="22"/>
              </w:rPr>
            </w:pPr>
            <w:r w:rsidRPr="45336116" w:rsidR="45336116">
              <w:rPr>
                <w:rFonts w:ascii="Arial" w:hAnsi="Arial" w:cs="Arial"/>
                <w:i w:val="1"/>
                <w:iCs w:val="1"/>
                <w:sz w:val="22"/>
                <w:szCs w:val="22"/>
              </w:rPr>
              <w:t xml:space="preserve">domestic violence </w:t>
            </w:r>
          </w:p>
        </w:tc>
        <w:tc>
          <w:tcPr>
            <w:tcW w:w="2118" w:type="pct"/>
            <w:tcMar/>
          </w:tcPr>
          <w:p w:rsidRPr="001112AF" w:rsidR="00C221BD" w:rsidP="00B15B2A" w:rsidRDefault="00595775" w14:paraId="00EE57B4" w14:textId="6D033F2F">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Violence in the family (especially among </w:t>
            </w:r>
            <w:r w:rsidRPr="45336116" w:rsidR="45336116">
              <w:rPr>
                <w:rFonts w:ascii="Arial" w:hAnsi="Arial" w:cs="Arial"/>
                <w:color w:val="000000" w:themeColor="text1" w:themeTint="FF" w:themeShade="FF"/>
                <w:sz w:val="22"/>
                <w:szCs w:val="22"/>
              </w:rPr>
              <w:t>the caregivers</w:t>
            </w:r>
            <w:r w:rsidRPr="45336116" w:rsidR="45336116">
              <w:rPr>
                <w:rFonts w:ascii="Arial" w:hAnsi="Arial" w:cs="Arial"/>
                <w:color w:val="000000" w:themeColor="text1" w:themeTint="FF" w:themeShade="FF"/>
                <w:sz w:val="22"/>
                <w:szCs w:val="22"/>
              </w:rPr>
              <w:t xml:space="preserve">). </w:t>
            </w:r>
          </w:p>
        </w:tc>
        <w:tc>
          <w:tcPr>
            <w:tcW w:w="2119" w:type="pct"/>
            <w:tcMar/>
          </w:tcPr>
          <w:p w:rsidRPr="001112AF" w:rsidR="00C221BD" w:rsidP="00B15B2A" w:rsidRDefault="00C221BD" w14:paraId="05A47612" w14:textId="77777777">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Parents separated when &lt;PATIENT/&gt; was &lt;AGE/&gt; old, due to </w:t>
            </w:r>
            <w:r w:rsidRPr="45336116" w:rsidR="45336116">
              <w:rPr>
                <w:rFonts w:ascii="Arial" w:hAnsi="Arial" w:cs="Arial"/>
                <w:b w:val="1"/>
                <w:bCs w:val="1"/>
                <w:color w:val="000000" w:themeColor="text1" w:themeTint="FF" w:themeShade="FF"/>
                <w:sz w:val="22"/>
                <w:szCs w:val="22"/>
                <w:u w:val="single"/>
              </w:rPr>
              <w:t>domestic violence</w:t>
            </w:r>
            <w:r w:rsidRPr="45336116" w:rsidR="45336116">
              <w:rPr>
                <w:rFonts w:ascii="Arial" w:hAnsi="Arial" w:cs="Arial"/>
                <w:color w:val="000000" w:themeColor="text1" w:themeTint="FF" w:themeShade="FF"/>
                <w:sz w:val="22"/>
                <w:szCs w:val="22"/>
              </w:rPr>
              <w:t xml:space="preserve"> which he witnessed as an infant and toddler.</w:t>
            </w:r>
          </w:p>
          <w:p w:rsidRPr="001112AF" w:rsidR="00C221BD" w:rsidP="00B15B2A" w:rsidRDefault="00C221BD" w14:paraId="1BB7A2C0" w14:textId="77777777">
            <w:pPr>
              <w:pStyle w:val="table"/>
              <w:jc w:val="both"/>
              <w:rPr>
                <w:rFonts w:ascii="Arial" w:hAnsi="Arial" w:cs="Arial"/>
                <w:color w:val="000000"/>
                <w:sz w:val="22"/>
                <w:szCs w:val="22"/>
              </w:rPr>
            </w:pPr>
          </w:p>
          <w:p w:rsidRPr="001112AF" w:rsidR="00C221BD" w:rsidP="00B15B2A" w:rsidRDefault="00C221BD" w14:paraId="52A74D1C" w14:textId="6EEB5313">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&lt;PATIENT/&gt; witnessed </w:t>
            </w:r>
            <w:r w:rsidRPr="45336116" w:rsidR="45336116">
              <w:rPr>
                <w:rFonts w:ascii="Arial" w:hAnsi="Arial" w:cs="Arial"/>
                <w:b w:val="1"/>
                <w:bCs w:val="1"/>
                <w:color w:val="000000" w:themeColor="text1" w:themeTint="FF" w:themeShade="FF"/>
                <w:sz w:val="22"/>
                <w:szCs w:val="22"/>
                <w:u w:val="single"/>
              </w:rPr>
              <w:t>domestic violence</w:t>
            </w:r>
            <w:r w:rsidRPr="45336116" w:rsidR="45336116">
              <w:rPr>
                <w:rFonts w:ascii="Arial" w:hAnsi="Arial" w:cs="Arial"/>
                <w:color w:val="000000" w:themeColor="text1" w:themeTint="FF" w:themeShade="FF"/>
                <w:sz w:val="22"/>
                <w:szCs w:val="22"/>
              </w:rPr>
              <w:t xml:space="preserve"> against brother and mother ages &lt;AGE/&gt;-&lt;AGE/&gt;</w:t>
            </w:r>
          </w:p>
        </w:tc>
      </w:tr>
      <w:tr w:rsidRPr="00ED2F19" w:rsidR="00E64DAE" w:rsidTr="6C24E480" w14:paraId="13A3E591" w14:textId="77777777">
        <w:tc>
          <w:tcPr>
            <w:tcW w:w="763" w:type="pct"/>
            <w:tcMar/>
          </w:tcPr>
          <w:p w:rsidRPr="001112AF" w:rsidR="00C221BD" w:rsidP="00B15B2A" w:rsidRDefault="00C221BD" w14:paraId="196809A0" w14:textId="5BBC7294">
            <w:pPr>
              <w:pStyle w:val="table"/>
              <w:jc w:val="both"/>
              <w:rPr>
                <w:rFonts w:ascii="Arial" w:hAnsi="Arial" w:cs="Arial"/>
                <w:sz w:val="22"/>
                <w:szCs w:val="22"/>
              </w:rPr>
            </w:pPr>
            <w:r w:rsidRPr="45336116" w:rsidR="45336116">
              <w:rPr>
                <w:rFonts w:ascii="Arial" w:hAnsi="Arial" w:cs="Arial"/>
                <w:sz w:val="22"/>
                <w:szCs w:val="22"/>
              </w:rPr>
              <w:t>sexual</w:t>
            </w:r>
          </w:p>
        </w:tc>
        <w:tc>
          <w:tcPr>
            <w:tcW w:w="2118" w:type="pct"/>
            <w:tcMar/>
          </w:tcPr>
          <w:p w:rsidRPr="001112AF" w:rsidR="00006DBE" w:rsidP="00B15B2A" w:rsidRDefault="00006DBE" w14:paraId="797B0F1F" w14:textId="2BD8AAED">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Explicit mentions of sexual abuse, examples: </w:t>
            </w:r>
            <w:r w:rsidRPr="45336116" w:rsidR="45336116">
              <w:rPr>
                <w:rFonts w:ascii="Arial" w:hAnsi="Arial" w:cs="Arial"/>
                <w:sz w:val="22"/>
                <w:szCs w:val="22"/>
              </w:rPr>
              <w:t>Touch, fondle, intercourse</w:t>
            </w:r>
          </w:p>
          <w:p w:rsidRPr="001112AF" w:rsidR="00006DBE" w:rsidP="00B15B2A" w:rsidRDefault="00006DBE" w14:paraId="67566C06" w14:textId="77777777">
            <w:pPr>
              <w:pStyle w:val="table"/>
              <w:jc w:val="both"/>
              <w:rPr>
                <w:rFonts w:ascii="Arial" w:hAnsi="Arial" w:cs="Arial"/>
                <w:color w:val="000000"/>
                <w:sz w:val="22"/>
                <w:szCs w:val="22"/>
              </w:rPr>
            </w:pPr>
          </w:p>
          <w:p w:rsidRPr="001112AF" w:rsidR="00006DBE" w:rsidP="00B15B2A" w:rsidRDefault="00006DBE" w14:paraId="4746008A" w14:textId="1C9AF19E">
            <w:pPr>
              <w:pStyle w:val="table"/>
              <w:jc w:val="both"/>
              <w:rPr>
                <w:rFonts w:ascii="Arial" w:hAnsi="Arial" w:cs="Arial"/>
                <w:color w:val="000000"/>
                <w:sz w:val="22"/>
                <w:szCs w:val="22"/>
              </w:rPr>
            </w:pPr>
          </w:p>
        </w:tc>
        <w:tc>
          <w:tcPr>
            <w:tcW w:w="2119" w:type="pct"/>
            <w:tcMar/>
          </w:tcPr>
          <w:p w:rsidRPr="001112AF" w:rsidR="00C221BD" w:rsidP="00B15B2A" w:rsidRDefault="00DC54A1" w14:paraId="638F8310" w14:textId="7E6455E0">
            <w:pPr>
              <w:pStyle w:val="table"/>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Denies physical or </w:t>
            </w:r>
            <w:r w:rsidRPr="45336116" w:rsidR="45336116">
              <w:rPr>
                <w:rFonts w:ascii="Arial" w:hAnsi="Arial" w:cs="Arial"/>
                <w:b w:val="1"/>
                <w:bCs w:val="1"/>
                <w:color w:val="000000" w:themeColor="text1" w:themeTint="FF" w:themeShade="FF"/>
                <w:sz w:val="22"/>
                <w:szCs w:val="22"/>
                <w:u w:val="single"/>
              </w:rPr>
              <w:t>sexual abuse</w:t>
            </w:r>
            <w:r w:rsidRPr="45336116" w:rsidR="45336116">
              <w:rPr>
                <w:rFonts w:ascii="Arial" w:hAnsi="Arial" w:cs="Arial"/>
                <w:color w:val="000000" w:themeColor="text1" w:themeTint="FF" w:themeShade="FF"/>
                <w:sz w:val="22"/>
                <w:szCs w:val="22"/>
              </w:rPr>
              <w:t xml:space="preserve">  </w:t>
            </w:r>
          </w:p>
        </w:tc>
      </w:tr>
    </w:tbl>
    <w:p w:rsidR="008D2B6F" w:rsidP="00B15B2A" w:rsidRDefault="008D2B6F" w14:paraId="0DB16AA3" w14:textId="77777777">
      <w:pPr>
        <w:jc w:val="both"/>
        <w:rPr>
          <w:rFonts w:ascii="Arial" w:hAnsi="Arial" w:cs="Arial"/>
          <w:sz w:val="22"/>
          <w:szCs w:val="22"/>
        </w:rPr>
      </w:pPr>
    </w:p>
    <w:p w:rsidR="003071F8" w:rsidP="00B15B2A" w:rsidRDefault="003071F8" w14:paraId="5189543A" w14:textId="77777777">
      <w:pPr>
        <w:jc w:val="both"/>
        <w:rPr>
          <w:rFonts w:ascii="Arial" w:hAnsi="Arial" w:cs="Arial"/>
          <w:sz w:val="22"/>
          <w:szCs w:val="22"/>
        </w:rPr>
      </w:pPr>
    </w:p>
    <w:p w:rsidR="008D2B6F" w:rsidP="00B15B2A" w:rsidRDefault="008D2B6F" w14:paraId="4BAD3513" w14:textId="5F5EC3C5">
      <w:pPr>
        <w:jc w:val="both"/>
        <w:rPr>
          <w:rFonts w:ascii="Arial" w:hAnsi="Arial" w:cs="Arial"/>
          <w:sz w:val="22"/>
          <w:szCs w:val="22"/>
        </w:rPr>
      </w:pPr>
      <w:r w:rsidRPr="6C24E480" w:rsidR="6C24E480">
        <w:rPr>
          <w:rFonts w:ascii="Arial" w:hAnsi="Arial" w:cs="Arial"/>
          <w:sz w:val="22"/>
          <w:szCs w:val="22"/>
        </w:rPr>
        <w:t xml:space="preserve">Examples: </w:t>
      </w:r>
    </w:p>
    <w:p w:rsidR="00FB674F" w:rsidP="6C24E480" w:rsidRDefault="008D2B6F" w14:paraId="5DB4E379" w14:textId="6680C2FA">
      <w:pPr>
        <w:pStyle w:val="Normal"/>
        <w:jc w:val="both"/>
      </w:pPr>
      <w:r>
        <w:drawing>
          <wp:inline wp14:editId="2D7D0B88" wp14:anchorId="1532B061">
            <wp:extent cx="2305471" cy="1061826"/>
            <wp:effectExtent l="0" t="0" r="0" b="0"/>
            <wp:docPr id="462338526" name="" title=""/>
            <wp:cNvGraphicFramePr>
              <a:graphicFrameLocks noChangeAspect="1"/>
            </wp:cNvGraphicFramePr>
            <a:graphic>
              <a:graphicData uri="http://schemas.openxmlformats.org/drawingml/2006/picture">
                <pic:pic>
                  <pic:nvPicPr>
                    <pic:cNvPr id="0" name=""/>
                    <pic:cNvPicPr/>
                  </pic:nvPicPr>
                  <pic:blipFill>
                    <a:blip r:embed="Re602fa522aaf4a79">
                      <a:extLst>
                        <a:ext xmlns:a="http://schemas.openxmlformats.org/drawingml/2006/main" uri="{28A0092B-C50C-407E-A947-70E740481C1C}">
                          <a14:useLocalDpi val="0"/>
                        </a:ext>
                      </a:extLst>
                    </a:blip>
                    <a:stretch>
                      <a:fillRect/>
                    </a:stretch>
                  </pic:blipFill>
                  <pic:spPr>
                    <a:xfrm>
                      <a:off x="0" y="0"/>
                      <a:ext cx="2305471" cy="1061826"/>
                    </a:xfrm>
                    <a:prstGeom prst="rect">
                      <a:avLst/>
                    </a:prstGeom>
                  </pic:spPr>
                </pic:pic>
              </a:graphicData>
            </a:graphic>
          </wp:inline>
        </w:drawing>
      </w:r>
    </w:p>
    <w:p w:rsidR="00E6093B" w:rsidP="6C24E480" w:rsidRDefault="00E6093B" w14:paraId="0CBB9F7B" w14:textId="1D935621">
      <w:pPr>
        <w:pStyle w:val="Normal"/>
        <w:jc w:val="both"/>
      </w:pPr>
      <w:r>
        <w:drawing>
          <wp:inline wp14:editId="62962017" wp14:anchorId="39FC8F0C">
            <wp:extent cx="3552825" cy="747574"/>
            <wp:effectExtent l="0" t="0" r="0" b="0"/>
            <wp:docPr id="578348858" name="" title=""/>
            <wp:cNvGraphicFramePr>
              <a:graphicFrameLocks noChangeAspect="1"/>
            </wp:cNvGraphicFramePr>
            <a:graphic>
              <a:graphicData uri="http://schemas.openxmlformats.org/drawingml/2006/picture">
                <pic:pic>
                  <pic:nvPicPr>
                    <pic:cNvPr id="0" name=""/>
                    <pic:cNvPicPr/>
                  </pic:nvPicPr>
                  <pic:blipFill>
                    <a:blip r:embed="R7b68178491004907">
                      <a:extLst>
                        <a:ext xmlns:a="http://schemas.openxmlformats.org/drawingml/2006/main" uri="{28A0092B-C50C-407E-A947-70E740481C1C}">
                          <a14:useLocalDpi val="0"/>
                        </a:ext>
                      </a:extLst>
                    </a:blip>
                    <a:stretch>
                      <a:fillRect/>
                    </a:stretch>
                  </pic:blipFill>
                  <pic:spPr>
                    <a:xfrm>
                      <a:off x="0" y="0"/>
                      <a:ext cx="3552825" cy="747574"/>
                    </a:xfrm>
                    <a:prstGeom prst="rect">
                      <a:avLst/>
                    </a:prstGeom>
                  </pic:spPr>
                </pic:pic>
              </a:graphicData>
            </a:graphic>
          </wp:inline>
        </w:drawing>
      </w:r>
    </w:p>
    <w:p w:rsidR="00F00F82" w:rsidP="00B15B2A" w:rsidRDefault="00F00F82" w14:paraId="3E7F6122" w14:textId="6FD61551">
      <w:pPr>
        <w:jc w:val="both"/>
        <w:rPr>
          <w:ins w:author="Velvin Fu" w:date="2023-04-06T18:08:00Z" w:id="753900437"/>
          <w:rFonts w:ascii="Arial" w:hAnsi="Arial" w:cs="Arial"/>
          <w:sz w:val="22"/>
          <w:szCs w:val="22"/>
        </w:rPr>
      </w:pPr>
      <w:commentRangeStart w:id="11"/>
      <w:commentRangeStart w:id="12"/>
      <w:commentRangeStart w:id="13"/>
      <w:commentRangeEnd w:id="11"/>
      <w:r>
        <w:rPr>
          <w:rStyle w:val="CommentReference"/>
        </w:rPr>
        <w:commentReference w:id="11"/>
      </w:r>
      <w:commentRangeEnd w:id="12"/>
      <w:r w:rsidR="003071F8">
        <w:rPr>
          <w:rStyle w:val="CommentReference"/>
        </w:rPr>
        <w:commentReference w:id="12"/>
      </w:r>
      <w:commentRangeEnd w:id="13"/>
      <w:r w:rsidR="004E7F9B">
        <w:rPr>
          <w:rStyle w:val="CommentReference"/>
        </w:rPr>
        <w:commentReference w:id="13"/>
      </w:r>
      <w:r w:rsidRPr="00E6093B" w:rsidR="00E6093B">
        <w:rPr>
          <w:rFonts w:ascii="Arial" w:hAnsi="Arial" w:cs="Arial"/>
          <w:noProof/>
          <w:sz w:val="22"/>
          <w:szCs w:val="22"/>
        </w:rPr>
        <w:drawing>
          <wp:inline distT="0" distB="0" distL="0" distR="0" wp14:anchorId="60302B91" wp14:editId="2B729788">
            <wp:extent cx="5128591" cy="999434"/>
            <wp:effectExtent l="0" t="0" r="0" b="0"/>
            <wp:docPr id="1738037689" name="Picture 1738037689">
              <a:extLst xmlns:a="http://schemas.openxmlformats.org/drawingml/2006/main">
                <a:ext uri="{FF2B5EF4-FFF2-40B4-BE49-F238E27FC236}">
                  <a16:creationId xmlns:a16="http://schemas.microsoft.com/office/drawing/2014/main" id="{2FBE9460-2082-F7E5-7840-A598515DD6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FBE9460-2082-F7E5-7840-A598515DD668}"/>
                        </a:ext>
                      </a:extLst>
                    </pic:cNvPr>
                    <pic:cNvPicPr>
                      <a:picLocks noChangeAspect="1"/>
                    </pic:cNvPicPr>
                  </pic:nvPicPr>
                  <pic:blipFill rotWithShape="1">
                    <a:blip r:embed="rId30"/>
                    <a:srcRect l="52300"/>
                    <a:stretch/>
                  </pic:blipFill>
                  <pic:spPr bwMode="auto">
                    <a:xfrm>
                      <a:off x="0" y="0"/>
                      <a:ext cx="5165467" cy="1006620"/>
                    </a:xfrm>
                    <a:prstGeom prst="rect">
                      <a:avLst/>
                    </a:prstGeom>
                    <a:ln>
                      <a:noFill/>
                    </a:ln>
                    <a:extLst>
                      <a:ext uri="{53640926-AAD7-44D8-BBD7-CCE9431645EC}">
                        <a14:shadowObscured xmlns:a14="http://schemas.microsoft.com/office/drawing/2010/main"/>
                      </a:ext>
                    </a:extLst>
                  </pic:spPr>
                </pic:pic>
              </a:graphicData>
            </a:graphic>
          </wp:inline>
        </w:drawing>
      </w:r>
    </w:p>
    <w:p w:rsidR="00760BAB" w:rsidP="00B15B2A" w:rsidRDefault="00760BAB" w14:paraId="02FCAE9A" w14:textId="48A89B72">
      <w:pPr>
        <w:jc w:val="both"/>
        <w:rPr>
          <w:rFonts w:ascii="Arial" w:hAnsi="Arial" w:cs="Arial"/>
          <w:sz w:val="22"/>
          <w:szCs w:val="22"/>
        </w:rPr>
      </w:pPr>
      <w:commentRangeStart w:id="14"/>
      <w:commentRangeStart w:id="15"/>
      <w:commentRangeEnd w:id="14"/>
      <w:r>
        <w:rPr>
          <w:rStyle w:val="CommentReference"/>
        </w:rPr>
        <w:commentReference w:id="14"/>
      </w:r>
      <w:commentRangeEnd w:id="15"/>
      <w:r>
        <w:rPr>
          <w:rStyle w:val="CommentReference"/>
        </w:rPr>
        <w:commentReference w:id="15"/>
      </w:r>
    </w:p>
    <w:p w:rsidR="00D86A1C" w:rsidP="6C24E480" w:rsidRDefault="00D86A1C" w14:paraId="1665A8B3" w14:textId="1115116D">
      <w:pPr>
        <w:pStyle w:val="Normal"/>
        <w:jc w:val="both"/>
      </w:pPr>
      <w:r>
        <w:drawing>
          <wp:inline wp14:editId="2A929102" wp14:anchorId="352A7623">
            <wp:extent cx="3867150" cy="926505"/>
            <wp:effectExtent l="0" t="0" r="0" b="0"/>
            <wp:docPr id="848197699" name="" title=""/>
            <wp:cNvGraphicFramePr>
              <a:graphicFrameLocks noChangeAspect="1"/>
            </wp:cNvGraphicFramePr>
            <a:graphic>
              <a:graphicData uri="http://schemas.openxmlformats.org/drawingml/2006/picture">
                <pic:pic>
                  <pic:nvPicPr>
                    <pic:cNvPr id="0" name=""/>
                    <pic:cNvPicPr/>
                  </pic:nvPicPr>
                  <pic:blipFill>
                    <a:blip r:embed="R4b7f150131194161">
                      <a:extLst>
                        <a:ext xmlns:a="http://schemas.openxmlformats.org/drawingml/2006/main" uri="{28A0092B-C50C-407E-A947-70E740481C1C}">
                          <a14:useLocalDpi val="0"/>
                        </a:ext>
                      </a:extLst>
                    </a:blip>
                    <a:stretch>
                      <a:fillRect/>
                    </a:stretch>
                  </pic:blipFill>
                  <pic:spPr>
                    <a:xfrm>
                      <a:off x="0" y="0"/>
                      <a:ext cx="3867150" cy="926505"/>
                    </a:xfrm>
                    <a:prstGeom prst="rect">
                      <a:avLst/>
                    </a:prstGeom>
                  </pic:spPr>
                </pic:pic>
              </a:graphicData>
            </a:graphic>
          </wp:inline>
        </w:drawing>
      </w:r>
    </w:p>
    <w:p w:rsidR="00D81CA8" w:rsidP="00B15B2A" w:rsidRDefault="00D81CA8" w14:paraId="763E85C1" w14:textId="77777777">
      <w:pPr>
        <w:jc w:val="both"/>
        <w:rPr>
          <w:rFonts w:ascii="Arial" w:hAnsi="Arial" w:cs="Arial"/>
          <w:sz w:val="22"/>
          <w:szCs w:val="22"/>
        </w:rPr>
      </w:pPr>
    </w:p>
    <w:p w:rsidRPr="001112AF" w:rsidR="00DE052B" w:rsidP="00B15B2A" w:rsidRDefault="00DE052B" w14:paraId="78F220AE" w14:textId="1D8EF4DB">
      <w:pPr>
        <w:pStyle w:val="Heading2"/>
        <w:jc w:val="both"/>
        <w:rPr>
          <w:rFonts w:ascii="Arial" w:hAnsi="Arial" w:cs="Arial"/>
          <w:sz w:val="22"/>
          <w:szCs w:val="22"/>
        </w:rPr>
      </w:pPr>
      <w:r w:rsidRPr="493E688E" w:rsidR="493E688E">
        <w:rPr>
          <w:rFonts w:ascii="Arial" w:hAnsi="Arial" w:cs="Arial"/>
          <w:sz w:val="22"/>
          <w:szCs w:val="22"/>
        </w:rPr>
        <w:t xml:space="preserve">(7) MENTAL health </w:t>
      </w:r>
    </w:p>
    <w:p w:rsidRPr="001112AF" w:rsidR="00137FF1" w:rsidP="00B15B2A" w:rsidRDefault="00DE052B" w14:paraId="33EB4829" w14:textId="7E9F8D9A">
      <w:pPr>
        <w:jc w:val="both"/>
        <w:rPr>
          <w:rFonts w:ascii="Arial" w:hAnsi="Arial" w:cs="Arial"/>
          <w:sz w:val="22"/>
          <w:szCs w:val="22"/>
        </w:rPr>
      </w:pPr>
      <w:r w:rsidRPr="45336116" w:rsidR="45336116">
        <w:rPr>
          <w:rFonts w:ascii="Arial" w:hAnsi="Arial" w:cs="Arial"/>
          <w:sz w:val="22"/>
          <w:szCs w:val="22"/>
        </w:rPr>
        <w:t>Mental problems such as (</w:t>
      </w:r>
      <w:proofErr w:type="gramStart"/>
      <w:r w:rsidRPr="45336116" w:rsidR="45336116">
        <w:rPr>
          <w:rFonts w:ascii="Arial" w:hAnsi="Arial" w:cs="Arial"/>
          <w:sz w:val="22"/>
          <w:szCs w:val="22"/>
        </w:rPr>
        <w:t>e.g.</w:t>
      </w:r>
      <w:proofErr w:type="gramEnd"/>
      <w:r w:rsidRPr="45336116" w:rsidR="45336116">
        <w:rPr>
          <w:rFonts w:ascii="Arial" w:hAnsi="Arial" w:cs="Arial"/>
          <w:sz w:val="22"/>
          <w:szCs w:val="22"/>
        </w:rPr>
        <w:t xml:space="preserve"> depression, anxiety, suicide ideation) </w:t>
      </w:r>
      <w:bookmarkStart w:name="OLE_LINK2" w:id="17"/>
      <w:r w:rsidRPr="45336116" w:rsidR="45336116">
        <w:rPr>
          <w:rFonts w:ascii="Arial" w:hAnsi="Arial" w:cs="Arial"/>
          <w:sz w:val="22"/>
          <w:szCs w:val="22"/>
        </w:rPr>
        <w:t>will be annotated for both patients and family members</w:t>
      </w:r>
      <w:bookmarkEnd w:id="17"/>
      <w:r w:rsidRPr="45336116" w:rsidR="45336116">
        <w:rPr>
          <w:rFonts w:ascii="Arial" w:hAnsi="Arial" w:cs="Arial"/>
          <w:sz w:val="22"/>
          <w:szCs w:val="22"/>
        </w:rPr>
        <w:t xml:space="preserve">. </w:t>
      </w:r>
    </w:p>
    <w:p w:rsidRPr="001112AF" w:rsidR="00DE052B" w:rsidP="00B15B2A" w:rsidRDefault="00DE052B" w14:paraId="3B2E406F" w14:textId="59F9A080">
      <w:pPr>
        <w:jc w:val="both"/>
        <w:rPr>
          <w:rFonts w:ascii="Arial" w:hAnsi="Arial" w:cs="Arial"/>
          <w:b w:val="1"/>
          <w:bCs w:val="1"/>
          <w:sz w:val="22"/>
          <w:szCs w:val="22"/>
        </w:rPr>
      </w:pPr>
      <w:r w:rsidRPr="45336116" w:rsidR="45336116">
        <w:rPr>
          <w:rFonts w:ascii="Arial" w:hAnsi="Arial" w:cs="Arial"/>
          <w:b w:val="1"/>
          <w:bCs w:val="1"/>
          <w:sz w:val="22"/>
          <w:szCs w:val="22"/>
        </w:rPr>
        <w:t xml:space="preserve">(1) Trigger (required): </w:t>
      </w:r>
      <w:r w:rsidRPr="45336116" w:rsidR="45336116">
        <w:rPr>
          <w:rFonts w:ascii="Arial" w:hAnsi="Arial" w:cs="Arial"/>
          <w:sz w:val="22"/>
          <w:szCs w:val="22"/>
        </w:rPr>
        <w:t xml:space="preserve">The trigger is the span that most clearly indicates a mental health event is present. The trigger span should be a noun phrase describing a mental health problem if present. </w:t>
      </w:r>
    </w:p>
    <w:p w:rsidRPr="001112AF" w:rsidR="00DE052B" w:rsidP="00B15B2A" w:rsidRDefault="00DE052B" w14:paraId="786AA4DC" w14:textId="5EBE734D">
      <w:pPr>
        <w:pStyle w:val="Caption"/>
        <w:keepNext w:val="1"/>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14</w:t>
      </w:r>
      <w:r w:rsidRPr="45336116" w:rsidR="45336116">
        <w:rPr>
          <w:rFonts w:ascii="Arial" w:hAnsi="Arial" w:cs="Arial"/>
          <w:sz w:val="22"/>
          <w:szCs w:val="22"/>
        </w:rPr>
        <w:t xml:space="preserve">. Mental health trigger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identified span.</w:t>
      </w:r>
    </w:p>
    <w:tbl>
      <w:tblPr>
        <w:tblStyle w:val="TableGrid"/>
        <w:tblW w:w="4958" w:type="pct"/>
        <w:tblLook w:val="04A0" w:firstRow="1" w:lastRow="0" w:firstColumn="1" w:lastColumn="0" w:noHBand="0" w:noVBand="1"/>
      </w:tblPr>
      <w:tblGrid>
        <w:gridCol w:w="9985"/>
      </w:tblGrid>
      <w:tr w:rsidRPr="00ED2F19" w:rsidR="00CE3151" w:rsidTr="6C24E480" w14:paraId="202F293C" w14:textId="77777777">
        <w:tc>
          <w:tcPr>
            <w:tcW w:w="5000" w:type="pct"/>
            <w:tcMar/>
          </w:tcPr>
          <w:p w:rsidRPr="001112AF" w:rsidR="00CE3151" w:rsidP="00B15B2A" w:rsidRDefault="00CE3151" w14:paraId="6C58A7ED"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CE3151" w:rsidTr="6C24E480" w14:paraId="5B1437DF" w14:textId="77777777">
        <w:tc>
          <w:tcPr>
            <w:tcW w:w="5000" w:type="pct"/>
            <w:tcMar/>
          </w:tcPr>
          <w:p w:rsidRPr="001112AF" w:rsidR="00CE3151" w:rsidP="00B15B2A" w:rsidRDefault="007A15E0" w14:paraId="687B3E5C" w14:textId="1F23AC0D">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No </w:t>
            </w:r>
            <w:r w:rsidRPr="45336116" w:rsidR="45336116">
              <w:rPr>
                <w:rFonts w:ascii="Arial" w:hAnsi="Arial" w:cs="Arial"/>
                <w:b w:val="1"/>
                <w:bCs w:val="1"/>
                <w:color w:val="000000" w:themeColor="text1" w:themeTint="FF" w:themeShade="FF"/>
                <w:sz w:val="22"/>
                <w:szCs w:val="22"/>
                <w:u w:val="single"/>
              </w:rPr>
              <w:t>post-partum depression</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color w:val="000000" w:themeColor="text1" w:themeTint="FF" w:themeShade="FF"/>
                <w:sz w:val="22"/>
                <w:szCs w:val="22"/>
              </w:rPr>
              <w:t>concerns in</w:t>
            </w:r>
            <w:r w:rsidRPr="45336116" w:rsidR="45336116">
              <w:rPr>
                <w:rFonts w:ascii="Arial" w:hAnsi="Arial" w:cs="Arial"/>
                <w:color w:val="000000" w:themeColor="text1" w:themeTint="FF" w:themeShade="FF"/>
                <w:sz w:val="22"/>
                <w:szCs w:val="22"/>
              </w:rPr>
              <w:t xml:space="preserve"> either parent. </w:t>
            </w:r>
          </w:p>
        </w:tc>
      </w:tr>
      <w:tr w:rsidRPr="00ED2F19" w:rsidR="00CE3151" w:rsidTr="6C24E480" w14:paraId="13040319" w14:textId="77777777">
        <w:tc>
          <w:tcPr>
            <w:tcW w:w="5000" w:type="pct"/>
            <w:tcMar/>
          </w:tcPr>
          <w:p w:rsidRPr="001112AF" w:rsidR="00CE3151" w:rsidP="00B15B2A" w:rsidRDefault="00701424" w14:paraId="3C974A23" w14:textId="69FA16EC">
            <w:pPr>
              <w:pStyle w:val="table"/>
              <w:keepNext w:val="1"/>
              <w:jc w:val="both"/>
              <w:rPr>
                <w:rStyle w:val="spanChar"/>
                <w:rFonts w:ascii="Arial" w:hAnsi="Arial" w:cs="Arial"/>
                <w:sz w:val="22"/>
                <w:szCs w:val="22"/>
                <w:u w:val="none"/>
              </w:rPr>
            </w:pPr>
            <w:r w:rsidRPr="45336116" w:rsidR="45336116">
              <w:rPr>
                <w:rFonts w:ascii="Arial" w:hAnsi="Arial" w:cs="Arial"/>
                <w:color w:val="000000" w:themeColor="text1" w:themeTint="FF" w:themeShade="FF"/>
                <w:sz w:val="22"/>
                <w:szCs w:val="22"/>
              </w:rPr>
              <w:t xml:space="preserve">Father has a history of </w:t>
            </w:r>
            <w:r w:rsidRPr="45336116" w:rsidR="45336116">
              <w:rPr>
                <w:rFonts w:ascii="Arial" w:hAnsi="Arial" w:cs="Arial"/>
                <w:color w:val="000000" w:themeColor="text1" w:themeTint="FF" w:themeShade="FF"/>
                <w:sz w:val="22"/>
                <w:szCs w:val="22"/>
              </w:rPr>
              <w:t>autism spectrum disorder</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anxiety</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depression</w:t>
            </w:r>
            <w:r w:rsidRPr="45336116" w:rsidR="45336116">
              <w:rPr>
                <w:rFonts w:ascii="Arial" w:hAnsi="Arial" w:cs="Arial"/>
                <w:color w:val="000000" w:themeColor="text1" w:themeTint="FF" w:themeShade="FF"/>
                <w:sz w:val="22"/>
                <w:szCs w:val="22"/>
              </w:rPr>
              <w:t>, and a prior history of alcohol and substance abuse.</w:t>
            </w:r>
          </w:p>
        </w:tc>
      </w:tr>
      <w:tr w:rsidRPr="00ED2F19" w:rsidR="00701424" w:rsidTr="6C24E480" w14:paraId="6B0981EA" w14:textId="77777777">
        <w:tc>
          <w:tcPr>
            <w:tcW w:w="5000" w:type="pct"/>
            <w:tcMar/>
          </w:tcPr>
          <w:p w:rsidRPr="00ED2F19" w:rsidR="00701424" w:rsidP="00B15B2A" w:rsidRDefault="00701424" w14:paraId="63A27904" w14:textId="36DC6323">
            <w:pPr>
              <w:pStyle w:val="table"/>
              <w:keepNext w:val="1"/>
              <w:jc w:val="both"/>
              <w:rPr>
                <w:rFonts w:ascii="Arial" w:hAnsi="Arial" w:cs="Arial"/>
                <w:color w:val="000000"/>
                <w:sz w:val="22"/>
                <w:szCs w:val="22"/>
              </w:rPr>
            </w:pPr>
            <w:r w:rsidRPr="6C24E480" w:rsidR="6C24E480">
              <w:rPr>
                <w:rFonts w:ascii="Arial" w:hAnsi="Arial" w:cs="Arial"/>
                <w:color w:val="000000" w:themeColor="text1" w:themeTint="FF" w:themeShade="FF"/>
                <w:sz w:val="22"/>
                <w:szCs w:val="22"/>
              </w:rPr>
              <w:t xml:space="preserve">Mother: </w:t>
            </w:r>
            <w:r w:rsidRPr="6C24E480" w:rsidR="6C24E480">
              <w:rPr>
                <w:rFonts w:ascii="Arial" w:hAnsi="Arial" w:cs="Arial"/>
                <w:b w:val="1"/>
                <w:bCs w:val="1"/>
                <w:color w:val="000000" w:themeColor="text1" w:themeTint="FF" w:themeShade="FF"/>
                <w:sz w:val="22"/>
                <w:szCs w:val="22"/>
                <w:u w:val="single"/>
              </w:rPr>
              <w:t>Anxiety</w:t>
            </w:r>
            <w:r w:rsidRPr="6C24E480" w:rsidR="6C24E480">
              <w:rPr>
                <w:rFonts w:ascii="Arial" w:hAnsi="Arial" w:cs="Arial"/>
                <w:color w:val="000000" w:themeColor="text1" w:themeTint="FF" w:themeShade="FF"/>
                <w:sz w:val="22"/>
                <w:szCs w:val="22"/>
              </w:rPr>
              <w:t xml:space="preserve">, </w:t>
            </w:r>
            <w:r w:rsidRPr="6C24E480" w:rsidR="6C24E480">
              <w:rPr>
                <w:rFonts w:ascii="Arial" w:hAnsi="Arial" w:cs="Arial"/>
                <w:b w:val="1"/>
                <w:bCs w:val="1"/>
                <w:color w:val="000000" w:themeColor="text1" w:themeTint="FF" w:themeShade="FF"/>
                <w:sz w:val="22"/>
                <w:szCs w:val="22"/>
                <w:u w:val="single"/>
              </w:rPr>
              <w:t>depression</w:t>
            </w:r>
            <w:r w:rsidRPr="6C24E480" w:rsidR="6C24E480">
              <w:rPr>
                <w:rFonts w:ascii="Arial" w:hAnsi="Arial" w:cs="Arial"/>
                <w:color w:val="000000" w:themeColor="text1" w:themeTint="FF" w:themeShade="FF"/>
                <w:sz w:val="22"/>
                <w:szCs w:val="22"/>
              </w:rPr>
              <w:t xml:space="preserve"> treated with therapies only on/off over several years. Substance use/addiction.</w:t>
            </w:r>
          </w:p>
        </w:tc>
      </w:tr>
      <w:tr w:rsidRPr="00ED2F19" w:rsidR="00701424" w:rsidTr="6C24E480" w14:paraId="289B026A" w14:textId="77777777">
        <w:tc>
          <w:tcPr>
            <w:tcW w:w="5000" w:type="pct"/>
            <w:tcMar/>
          </w:tcPr>
          <w:p w:rsidRPr="00ED2F19" w:rsidR="00701424" w:rsidP="00B15B2A" w:rsidRDefault="00701424" w14:paraId="6B3D455D" w14:textId="63F68DA2">
            <w:pPr>
              <w:pStyle w:val="table"/>
              <w:keepNext w:val="1"/>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Patient denies any thoughts of </w:t>
            </w:r>
            <w:r w:rsidRPr="45336116" w:rsidR="45336116">
              <w:rPr>
                <w:rFonts w:ascii="Arial" w:hAnsi="Arial" w:cs="Arial"/>
                <w:b w:val="1"/>
                <w:bCs w:val="1"/>
                <w:color w:val="000000" w:themeColor="text1" w:themeTint="FF" w:themeShade="FF"/>
                <w:sz w:val="22"/>
                <w:szCs w:val="22"/>
                <w:u w:val="single"/>
              </w:rPr>
              <w:t>suicide</w:t>
            </w:r>
            <w:r w:rsidRPr="45336116" w:rsidR="45336116">
              <w:rPr>
                <w:rFonts w:ascii="Arial" w:hAnsi="Arial" w:cs="Arial"/>
                <w:color w:val="000000" w:themeColor="text1" w:themeTint="FF" w:themeShade="FF"/>
                <w:sz w:val="22"/>
                <w:szCs w:val="22"/>
              </w:rPr>
              <w:t xml:space="preserve"> or </w:t>
            </w:r>
            <w:r w:rsidRPr="45336116" w:rsidR="45336116">
              <w:rPr>
                <w:rFonts w:ascii="Arial" w:hAnsi="Arial" w:cs="Arial"/>
                <w:b w:val="1"/>
                <w:bCs w:val="1"/>
                <w:color w:val="000000" w:themeColor="text1" w:themeTint="FF" w:themeShade="FF"/>
                <w:sz w:val="22"/>
                <w:szCs w:val="22"/>
                <w:u w:val="single"/>
              </w:rPr>
              <w:t>self-harm</w:t>
            </w:r>
          </w:p>
        </w:tc>
      </w:tr>
      <w:tr w:rsidRPr="00ED2F19" w:rsidR="00E771FA" w:rsidTr="6C24E480" w14:paraId="0624FD6C" w14:textId="77777777">
        <w:tc>
          <w:tcPr>
            <w:tcW w:w="5000" w:type="pct"/>
            <w:tcMar/>
          </w:tcPr>
          <w:p w:rsidRPr="00ED2F19" w:rsidR="00E771FA" w:rsidP="34024589" w:rsidRDefault="00E771FA" w14:paraId="3612B135" w14:textId="3B78306F">
            <w:pPr>
              <w:pStyle w:val="table"/>
              <w:keepNext w:val="1"/>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 xml:space="preserve">Recent changes/stressors: reports </w:t>
            </w:r>
            <w:r w:rsidRPr="45336116" w:rsidR="45336116">
              <w:rPr>
                <w:rFonts w:ascii="Arial" w:hAnsi="Arial" w:cs="Arial"/>
                <w:b w:val="1"/>
                <w:bCs w:val="1"/>
                <w:color w:val="000000" w:themeColor="text1" w:themeTint="FF" w:themeShade="FF"/>
                <w:sz w:val="22"/>
                <w:szCs w:val="22"/>
                <w:u w:val="single"/>
              </w:rPr>
              <w:t>no stressors</w:t>
            </w:r>
            <w:r w:rsidRPr="45336116" w:rsidR="45336116">
              <w:rPr>
                <w:rFonts w:ascii="Arial" w:hAnsi="Arial" w:cs="Arial"/>
                <w:color w:val="000000" w:themeColor="text1" w:themeTint="FF" w:themeShade="FF"/>
                <w:sz w:val="22"/>
                <w:szCs w:val="22"/>
              </w:rPr>
              <w:t xml:space="preserve"> right now. </w:t>
            </w:r>
            <w:proofErr w:type="gramStart"/>
            <w:r w:rsidRPr="45336116" w:rsidR="45336116">
              <w:rPr>
                <w:rFonts w:ascii="Arial" w:hAnsi="Arial" w:cs="Arial"/>
                <w:color w:val="000000" w:themeColor="text1" w:themeTint="FF" w:themeShade="FF"/>
                <w:sz w:val="22"/>
                <w:szCs w:val="22"/>
              </w:rPr>
              <w:t>( negative</w:t>
            </w:r>
            <w:proofErr w:type="gramEnd"/>
            <w:r w:rsidRPr="45336116" w:rsidR="45336116">
              <w:rPr>
                <w:rFonts w:ascii="Arial" w:hAnsi="Arial" w:cs="Arial"/>
                <w:color w:val="000000" w:themeColor="text1" w:themeTint="FF" w:themeShade="FF"/>
                <w:sz w:val="22"/>
                <w:szCs w:val="22"/>
              </w:rPr>
              <w:t xml:space="preserve"> example)</w:t>
            </w:r>
          </w:p>
        </w:tc>
      </w:tr>
      <w:tr w:rsidRPr="00ED2F19" w:rsidR="0027764E" w:rsidTr="6C24E480" w14:paraId="26442247" w14:textId="77777777">
        <w:trPr>
          <w:trHeight w:val="300"/>
        </w:trPr>
        <w:tc>
          <w:tcPr>
            <w:tcW w:w="5000" w:type="pct"/>
            <w:tcMar/>
          </w:tcPr>
          <w:p w:rsidR="34024589" w:rsidP="45336116" w:rsidRDefault="34024589" w14:paraId="4AB548AE" w14:textId="539AE93C">
            <w:pPr>
              <w:pStyle w:val="table"/>
              <w:keepNext w:val="1"/>
              <w:jc w:val="both"/>
              <w:rPr>
                <w:rFonts w:ascii="Arial" w:hAnsi="Arial" w:cs="Arial"/>
                <w:color w:val="000000" w:themeColor="text1" w:themeTint="FF" w:themeShade="FF"/>
                <w:sz w:val="22"/>
                <w:szCs w:val="22"/>
              </w:rPr>
            </w:pPr>
            <w:r w:rsidRPr="6C24E480" w:rsidR="6C24E480">
              <w:rPr>
                <w:rFonts w:ascii="Arial" w:hAnsi="Arial" w:cs="Arial"/>
                <w:color w:val="000000" w:themeColor="text1" w:themeTint="FF" w:themeShade="FF"/>
                <w:sz w:val="22"/>
                <w:szCs w:val="22"/>
              </w:rPr>
              <w:t xml:space="preserve">Noted last year to have some </w:t>
            </w:r>
            <w:r w:rsidRPr="6C24E480" w:rsidR="6C24E480">
              <w:rPr>
                <w:rFonts w:ascii="Arial" w:hAnsi="Arial" w:cs="Arial"/>
                <w:b w:val="1"/>
                <w:bCs w:val="1"/>
                <w:color w:val="000000" w:themeColor="text1" w:themeTint="FF" w:themeShade="FF"/>
                <w:sz w:val="22"/>
                <w:szCs w:val="22"/>
                <w:u w:val="single"/>
              </w:rPr>
              <w:t>challenges balancing</w:t>
            </w:r>
            <w:r w:rsidRPr="6C24E480" w:rsidR="6C24E480">
              <w:rPr>
                <w:rFonts w:ascii="Arial" w:hAnsi="Arial" w:cs="Arial"/>
                <w:color w:val="000000" w:themeColor="text1" w:themeTint="FF" w:themeShade="FF"/>
                <w:sz w:val="22"/>
                <w:szCs w:val="22"/>
              </w:rPr>
              <w:t xml:space="preserve"> being mom, wife and teacher with school online. Now she is happy to be returning to in person school. Recent </w:t>
            </w:r>
            <w:r w:rsidRPr="6C24E480" w:rsidR="6C24E480">
              <w:rPr>
                <w:rFonts w:ascii="Arial" w:hAnsi="Arial" w:cs="Arial"/>
                <w:b w:val="1"/>
                <w:bCs w:val="1"/>
                <w:color w:val="000000" w:themeColor="text1" w:themeTint="FF" w:themeShade="FF"/>
                <w:sz w:val="22"/>
                <w:szCs w:val="22"/>
                <w:u w:val="single"/>
              </w:rPr>
              <w:t>changes/stressors</w:t>
            </w:r>
            <w:r w:rsidRPr="6C24E480" w:rsidR="6C24E480">
              <w:rPr>
                <w:rFonts w:ascii="Arial" w:hAnsi="Arial" w:cs="Arial"/>
                <w:color w:val="000000" w:themeColor="text1" w:themeTint="FF" w:themeShade="FF"/>
                <w:sz w:val="22"/>
                <w:szCs w:val="22"/>
              </w:rPr>
              <w:t>: just COVID (</w:t>
            </w:r>
          </w:p>
        </w:tc>
      </w:tr>
      <w:tr w:rsidR="34024589" w:rsidTr="6C24E480" w14:paraId="4ED46CA5">
        <w:trPr>
          <w:trHeight w:val="300"/>
        </w:trPr>
        <w:tc>
          <w:tcPr>
            <w:tcW w:w="9985" w:type="dxa"/>
            <w:tcMar/>
          </w:tcPr>
          <w:p w:rsidR="34024589" w:rsidP="45336116" w:rsidRDefault="34024589" w14:paraId="2085ED96" w14:textId="045BB2DD">
            <w:pPr>
              <w:pStyle w:val="table"/>
              <w:keepNext w:val="1"/>
              <w:jc w:val="both"/>
              <w:rPr>
                <w:rFonts w:ascii="Arial" w:hAnsi="Arial" w:cs="Arial"/>
                <w:color w:val="000000" w:themeColor="text1" w:themeTint="FF" w:themeShade="FF"/>
                <w:sz w:val="22"/>
                <w:szCs w:val="22"/>
              </w:rPr>
            </w:pPr>
            <w:r w:rsidRPr="6C24E480" w:rsidR="6C24E480">
              <w:rPr>
                <w:rFonts w:ascii="Arial" w:hAnsi="Arial" w:cs="Arial"/>
                <w:color w:val="000000" w:themeColor="text1" w:themeTint="FF" w:themeShade="FF"/>
                <w:sz w:val="22"/>
                <w:szCs w:val="22"/>
              </w:rPr>
              <w:t xml:space="preserve">SI/HI: Gets </w:t>
            </w:r>
            <w:r w:rsidRPr="6C24E480" w:rsidR="6C24E480">
              <w:rPr>
                <w:rFonts w:ascii="Arial" w:hAnsi="Arial" w:cs="Arial"/>
                <w:b w:val="1"/>
                <w:bCs w:val="1"/>
                <w:color w:val="000000" w:themeColor="text1" w:themeTint="FF" w:themeShade="FF"/>
                <w:sz w:val="22"/>
                <w:szCs w:val="22"/>
                <w:u w:val="single"/>
              </w:rPr>
              <w:t>mad easily at little things, sometimes feels sad</w:t>
            </w:r>
            <w:r w:rsidRPr="6C24E480" w:rsidR="6C24E480">
              <w:rPr>
                <w:rFonts w:ascii="Arial" w:hAnsi="Arial" w:cs="Arial"/>
                <w:color w:val="000000" w:themeColor="text1" w:themeTint="FF" w:themeShade="FF"/>
                <w:sz w:val="22"/>
                <w:szCs w:val="22"/>
              </w:rPr>
              <w:t xml:space="preserve">, feels like she has good support with her mother and friends at school  Safety: Feels safe at home and at school </w:t>
            </w:r>
          </w:p>
        </w:tc>
      </w:tr>
    </w:tbl>
    <w:p w:rsidRPr="001112AF" w:rsidR="00DE052B" w:rsidP="00B15B2A" w:rsidRDefault="00DE052B" w14:paraId="1BF79C84" w14:textId="77777777">
      <w:pPr>
        <w:jc w:val="both"/>
        <w:rPr>
          <w:rFonts w:ascii="Arial" w:hAnsi="Arial" w:cs="Arial"/>
          <w:sz w:val="22"/>
          <w:szCs w:val="22"/>
        </w:rPr>
      </w:pPr>
    </w:p>
    <w:p w:rsidR="34024589" w:rsidP="34024589" w:rsidRDefault="34024589" w14:paraId="09EBD8C7" w14:textId="1F4FC97E">
      <w:pPr>
        <w:pStyle w:val="Normal"/>
        <w:jc w:val="both"/>
        <w:rPr>
          <w:rFonts w:ascii="Arial" w:hAnsi="Arial" w:cs="Arial"/>
          <w:sz w:val="22"/>
          <w:szCs w:val="22"/>
        </w:rPr>
      </w:pPr>
    </w:p>
    <w:p w:rsidRPr="00314BC8" w:rsidR="00A05A3D" w:rsidP="45336116" w:rsidRDefault="00DE052B" w14:paraId="2C50D9AC" w14:textId="2DD0729D">
      <w:pPr>
        <w:jc w:val="both"/>
        <w:rPr>
          <w:rFonts w:ascii="Arial" w:hAnsi="Arial" w:cs="Arial"/>
          <w:b w:val="1"/>
          <w:bCs w:val="1"/>
          <w:i w:val="1"/>
          <w:iCs w:val="1"/>
          <w:sz w:val="22"/>
          <w:szCs w:val="22"/>
        </w:rPr>
      </w:pPr>
      <w:r w:rsidRPr="45336116" w:rsidR="45336116">
        <w:rPr>
          <w:rFonts w:ascii="Arial" w:hAnsi="Arial" w:cs="Arial"/>
          <w:b w:val="1"/>
          <w:bCs w:val="1"/>
          <w:sz w:val="22"/>
          <w:szCs w:val="22"/>
        </w:rPr>
        <w:t>(2) Status (required):</w:t>
      </w:r>
      <w:r w:rsidRPr="45336116" w:rsidR="45336116">
        <w:rPr>
          <w:rFonts w:ascii="Arial" w:hAnsi="Arial" w:cs="Arial"/>
          <w:sz w:val="22"/>
          <w:szCs w:val="22"/>
        </w:rPr>
        <w:t xml:space="preserve"> </w:t>
      </w:r>
      <w:r w:rsidRPr="45336116" w:rsidR="45336116">
        <w:rPr>
          <w:rFonts w:ascii="Arial" w:hAnsi="Arial" w:cs="Arial"/>
          <w:b w:val="1"/>
          <w:bCs w:val="1"/>
          <w:i w:val="1"/>
          <w:iCs w:val="1"/>
          <w:sz w:val="22"/>
          <w:szCs w:val="22"/>
        </w:rPr>
        <w:t xml:space="preserve">Status indicates whether the </w:t>
      </w:r>
      <w:r w:rsidRPr="45336116" w:rsidR="45336116">
        <w:rPr>
          <w:rFonts w:ascii="Arial" w:hAnsi="Arial" w:cs="Arial"/>
          <w:b w:val="1"/>
          <w:bCs w:val="1"/>
          <w:i w:val="1"/>
          <w:iCs w:val="1"/>
          <w:sz w:val="22"/>
          <w:szCs w:val="22"/>
        </w:rPr>
        <w:t>mental health</w:t>
      </w:r>
      <w:r w:rsidRPr="45336116" w:rsidR="45336116">
        <w:rPr>
          <w:rFonts w:ascii="Arial" w:hAnsi="Arial" w:cs="Arial"/>
          <w:b w:val="1"/>
          <w:bCs w:val="1"/>
          <w:i w:val="1"/>
          <w:iCs w:val="1"/>
          <w:sz w:val="22"/>
          <w:szCs w:val="22"/>
        </w:rPr>
        <w:t xml:space="preserve"> </w:t>
      </w:r>
      <w:r w:rsidRPr="45336116" w:rsidR="45336116">
        <w:rPr>
          <w:rFonts w:ascii="Arial" w:hAnsi="Arial" w:cs="Arial"/>
          <w:b w:val="1"/>
          <w:bCs w:val="1"/>
          <w:i w:val="1"/>
          <w:iCs w:val="1"/>
          <w:sz w:val="22"/>
          <w:szCs w:val="22"/>
        </w:rPr>
        <w:t>event</w:t>
      </w:r>
      <w:r w:rsidRPr="45336116" w:rsidR="45336116">
        <w:rPr>
          <w:rFonts w:ascii="Arial" w:hAnsi="Arial" w:cs="Arial"/>
          <w:b w:val="1"/>
          <w:bCs w:val="1"/>
          <w:i w:val="1"/>
          <w:iCs w:val="1"/>
          <w:sz w:val="22"/>
          <w:szCs w:val="22"/>
        </w:rPr>
        <w:t xml:space="preserve"> is </w:t>
      </w:r>
      <w:r w:rsidRPr="45336116" w:rsidR="45336116">
        <w:rPr>
          <w:rFonts w:ascii="Arial" w:hAnsi="Arial" w:cs="Arial"/>
          <w:b w:val="1"/>
          <w:bCs w:val="1"/>
          <w:i w:val="1"/>
          <w:iCs w:val="1"/>
          <w:sz w:val="22"/>
          <w:szCs w:val="22"/>
        </w:rPr>
        <w:t>none</w:t>
      </w:r>
      <w:r w:rsidRPr="45336116" w:rsidR="45336116">
        <w:rPr>
          <w:rFonts w:ascii="Arial" w:hAnsi="Arial" w:cs="Arial"/>
          <w:b w:val="1"/>
          <w:bCs w:val="1"/>
          <w:i w:val="1"/>
          <w:iCs w:val="1"/>
          <w:sz w:val="22"/>
          <w:szCs w:val="22"/>
        </w:rPr>
        <w:t xml:space="preserve">, current, or past. </w:t>
      </w:r>
      <w:r w:rsidRPr="45336116" w:rsidR="45336116">
        <w:rPr>
          <w:rFonts w:ascii="Arial" w:hAnsi="Arial" w:cs="Arial"/>
          <w:b w:val="1"/>
          <w:bCs w:val="1"/>
          <w:i w:val="1"/>
          <w:iCs w:val="1"/>
          <w:sz w:val="22"/>
          <w:szCs w:val="22"/>
        </w:rPr>
        <w:t xml:space="preserve">Status annotation consists of assigning a label to mental health trigger. </w:t>
      </w:r>
      <w:r w:rsidRPr="45336116" w:rsidR="45336116">
        <w:rPr>
          <w:rFonts w:ascii="Arial" w:hAnsi="Arial" w:cs="Arial"/>
          <w:b w:val="1"/>
          <w:bCs w:val="1"/>
          <w:sz w:val="22"/>
          <w:szCs w:val="22"/>
        </w:rPr>
        <w:t>The</w:t>
      </w:r>
      <w:r w:rsidRPr="45336116" w:rsidR="45336116">
        <w:rPr>
          <w:rFonts w:ascii="Arial" w:hAnsi="Arial" w:cs="Arial"/>
          <w:b w:val="1"/>
          <w:bCs w:val="1"/>
          <w:i w:val="1"/>
          <w:iCs w:val="1"/>
          <w:sz w:val="22"/>
          <w:szCs w:val="22"/>
        </w:rPr>
        <w:t xml:space="preserve"> Status</w:t>
      </w:r>
      <w:r w:rsidRPr="45336116" w:rsidR="45336116">
        <w:rPr>
          <w:rFonts w:ascii="Arial" w:hAnsi="Arial" w:cs="Arial"/>
          <w:b w:val="1"/>
          <w:bCs w:val="1"/>
          <w:sz w:val="22"/>
          <w:szCs w:val="22"/>
        </w:rPr>
        <w:t xml:space="preserve"> span should be the same as the </w:t>
      </w:r>
      <w:r w:rsidRPr="45336116" w:rsidR="45336116">
        <w:rPr>
          <w:rFonts w:ascii="Arial" w:hAnsi="Arial" w:cs="Arial"/>
          <w:b w:val="1"/>
          <w:bCs w:val="1"/>
          <w:i w:val="1"/>
          <w:iCs w:val="1"/>
          <w:sz w:val="22"/>
          <w:szCs w:val="22"/>
        </w:rPr>
        <w:t xml:space="preserve">Trigger </w:t>
      </w:r>
      <w:r w:rsidRPr="45336116" w:rsidR="45336116">
        <w:rPr>
          <w:rFonts w:ascii="Arial" w:hAnsi="Arial" w:cs="Arial"/>
          <w:b w:val="1"/>
          <w:bCs w:val="1"/>
          <w:sz w:val="22"/>
          <w:szCs w:val="22"/>
        </w:rPr>
        <w:t>span</w:t>
      </w:r>
      <w:r w:rsidRPr="45336116" w:rsidR="45336116">
        <w:rPr>
          <w:rFonts w:ascii="Arial" w:hAnsi="Arial" w:cs="Arial"/>
          <w:b w:val="1"/>
          <w:bCs w:val="1"/>
          <w:i w:val="1"/>
          <w:iCs w:val="1"/>
          <w:sz w:val="22"/>
          <w:szCs w:val="22"/>
        </w:rPr>
        <w:t>.</w:t>
      </w:r>
    </w:p>
    <w:p w:rsidRPr="001112AF" w:rsidR="00DE052B" w:rsidP="00A05A3D" w:rsidRDefault="00DE052B" w14:paraId="7405C77C" w14:textId="5CA22550">
      <w:pPr>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15</w:t>
      </w:r>
      <w:r w:rsidRPr="45336116" w:rsidR="45336116">
        <w:rPr>
          <w:rFonts w:ascii="Arial" w:hAnsi="Arial" w:cs="Arial"/>
          <w:sz w:val="22"/>
          <w:szCs w:val="22"/>
        </w:rPr>
        <w:t xml:space="preserve">. </w:t>
      </w:r>
      <w:r w:rsidRPr="45336116" w:rsidR="45336116">
        <w:rPr>
          <w:rFonts w:ascii="Arial" w:hAnsi="Arial" w:cs="Arial"/>
          <w:sz w:val="22"/>
          <w:szCs w:val="22"/>
        </w:rPr>
        <w:t>Mental health</w:t>
      </w:r>
      <w:r w:rsidRPr="45336116" w:rsidR="45336116">
        <w:rPr>
          <w:rFonts w:ascii="Arial" w:hAnsi="Arial" w:cs="Arial"/>
          <w:sz w:val="22"/>
          <w:szCs w:val="22"/>
        </w:rPr>
        <w:t xml:space="preserve">- status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w:t>
      </w:r>
      <w:r w:rsidRPr="45336116" w:rsidR="45336116">
        <w:rPr>
          <w:rFonts w:ascii="Arial" w:hAnsi="Arial" w:cs="Arial"/>
          <w:sz w:val="22"/>
          <w:szCs w:val="22"/>
        </w:rPr>
        <w:t>triggers</w:t>
      </w:r>
      <w:r w:rsidRPr="45336116" w:rsidR="45336116">
        <w:rPr>
          <w:rFonts w:ascii="Arial" w:hAnsi="Arial" w:cs="Arial"/>
          <w:sz w:val="22"/>
          <w:szCs w:val="22"/>
        </w:rPr>
        <w:t>.</w:t>
      </w:r>
    </w:p>
    <w:tbl>
      <w:tblPr>
        <w:tblStyle w:val="TableGrid"/>
        <w:tblW w:w="5000" w:type="pct"/>
        <w:tblLook w:val="04A0" w:firstRow="1" w:lastRow="0" w:firstColumn="1" w:lastColumn="0" w:noHBand="0" w:noVBand="1"/>
      </w:tblPr>
      <w:tblGrid>
        <w:gridCol w:w="2409"/>
        <w:gridCol w:w="7661"/>
      </w:tblGrid>
      <w:tr w:rsidRPr="00ED2F19" w:rsidR="00DE052B" w:rsidTr="0938FAC8" w14:paraId="65D05197" w14:textId="77777777">
        <w:tc>
          <w:tcPr>
            <w:tcW w:w="1196" w:type="pct"/>
            <w:tcMar/>
          </w:tcPr>
          <w:p w:rsidRPr="001112AF" w:rsidR="00DE052B" w:rsidP="00B15B2A" w:rsidRDefault="00DE052B" w14:paraId="1CC2E6B2"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Status label</w:t>
            </w:r>
          </w:p>
        </w:tc>
        <w:tc>
          <w:tcPr>
            <w:tcW w:w="3804" w:type="pct"/>
            <w:tcMar/>
          </w:tcPr>
          <w:p w:rsidRPr="001112AF" w:rsidR="00DE052B" w:rsidP="00B15B2A" w:rsidRDefault="00DE052B" w14:paraId="7C18FDDF"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DE052B" w:rsidTr="0938FAC8" w14:paraId="75ECAFE0" w14:textId="77777777">
        <w:tc>
          <w:tcPr>
            <w:tcW w:w="1196" w:type="pct"/>
            <w:tcMar/>
          </w:tcPr>
          <w:p w:rsidRPr="001112AF" w:rsidR="00DE052B" w:rsidP="00B15B2A" w:rsidRDefault="00DE052B" w14:paraId="03D6F82F" w14:textId="77777777">
            <w:pPr>
              <w:pStyle w:val="table"/>
              <w:keepNext w:val="1"/>
              <w:jc w:val="both"/>
              <w:rPr>
                <w:rFonts w:ascii="Arial" w:hAnsi="Arial" w:cs="Arial"/>
                <w:sz w:val="22"/>
                <w:szCs w:val="22"/>
              </w:rPr>
            </w:pPr>
            <w:r w:rsidRPr="45336116" w:rsidR="45336116">
              <w:rPr>
                <w:rFonts w:ascii="Arial" w:hAnsi="Arial" w:cs="Arial"/>
                <w:sz w:val="22"/>
                <w:szCs w:val="22"/>
              </w:rPr>
              <w:t>none</w:t>
            </w:r>
          </w:p>
        </w:tc>
        <w:tc>
          <w:tcPr>
            <w:tcW w:w="3804" w:type="pct"/>
            <w:tcMar/>
          </w:tcPr>
          <w:p w:rsidRPr="001112AF" w:rsidR="00DE052B" w:rsidP="00B15B2A" w:rsidRDefault="00592F9E" w14:paraId="29E94AF0" w14:textId="70620008">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Patient denies any thoughts of </w:t>
            </w:r>
            <w:r w:rsidRPr="45336116" w:rsidR="45336116">
              <w:rPr>
                <w:rFonts w:ascii="Arial" w:hAnsi="Arial" w:cs="Arial"/>
                <w:b w:val="1"/>
                <w:bCs w:val="1"/>
                <w:color w:val="000000" w:themeColor="text1" w:themeTint="FF" w:themeShade="FF"/>
                <w:sz w:val="22"/>
                <w:szCs w:val="22"/>
                <w:u w:val="single"/>
              </w:rPr>
              <w:t>suicide</w:t>
            </w:r>
            <w:r w:rsidRPr="45336116" w:rsidR="45336116">
              <w:rPr>
                <w:rFonts w:ascii="Arial" w:hAnsi="Arial" w:cs="Arial"/>
                <w:color w:val="000000" w:themeColor="text1" w:themeTint="FF" w:themeShade="FF"/>
                <w:sz w:val="22"/>
                <w:szCs w:val="22"/>
              </w:rPr>
              <w:t xml:space="preserve"> or </w:t>
            </w:r>
            <w:r w:rsidRPr="45336116" w:rsidR="45336116">
              <w:rPr>
                <w:rFonts w:ascii="Arial" w:hAnsi="Arial" w:cs="Arial"/>
                <w:b w:val="1"/>
                <w:bCs w:val="1"/>
                <w:color w:val="000000" w:themeColor="text1" w:themeTint="FF" w:themeShade="FF"/>
                <w:sz w:val="22"/>
                <w:szCs w:val="22"/>
                <w:u w:val="single"/>
              </w:rPr>
              <w:t>self-harm</w:t>
            </w:r>
          </w:p>
        </w:tc>
      </w:tr>
      <w:tr w:rsidRPr="00ED2F19" w:rsidR="00CE3151" w:rsidTr="0938FAC8" w14:paraId="35549643" w14:textId="77777777">
        <w:tc>
          <w:tcPr>
            <w:tcW w:w="1196" w:type="pct"/>
            <w:tcMar/>
          </w:tcPr>
          <w:p w:rsidRPr="001112AF" w:rsidR="00CE3151" w:rsidP="00B15B2A" w:rsidRDefault="007259A1" w14:paraId="14242AA6" w14:textId="6AD3749B">
            <w:pPr>
              <w:pStyle w:val="table"/>
              <w:keepNext w:val="1"/>
              <w:jc w:val="both"/>
              <w:rPr>
                <w:rFonts w:ascii="Arial" w:hAnsi="Arial" w:cs="Arial"/>
                <w:sz w:val="22"/>
                <w:szCs w:val="22"/>
              </w:rPr>
            </w:pPr>
            <w:r w:rsidRPr="45336116" w:rsidR="45336116">
              <w:rPr>
                <w:rFonts w:ascii="Arial" w:hAnsi="Arial" w:cs="Arial"/>
                <w:sz w:val="22"/>
                <w:szCs w:val="22"/>
              </w:rPr>
              <w:t>c</w:t>
            </w:r>
            <w:r w:rsidRPr="45336116" w:rsidR="45336116">
              <w:rPr>
                <w:rFonts w:ascii="Arial" w:hAnsi="Arial" w:cs="Arial"/>
                <w:sz w:val="22"/>
                <w:szCs w:val="22"/>
              </w:rPr>
              <w:t>urren</w:t>
            </w:r>
            <w:r w:rsidRPr="45336116" w:rsidR="45336116">
              <w:rPr>
                <w:rFonts w:ascii="Arial" w:hAnsi="Arial" w:cs="Arial"/>
                <w:sz w:val="22"/>
                <w:szCs w:val="22"/>
              </w:rPr>
              <w:t>t</w:t>
            </w:r>
          </w:p>
        </w:tc>
        <w:tc>
          <w:tcPr>
            <w:tcW w:w="3804" w:type="pct"/>
            <w:tcMar/>
          </w:tcPr>
          <w:p w:rsidRPr="001112AF" w:rsidR="00CE3151" w:rsidP="1FCF228D" w:rsidRDefault="00592F9E" w14:paraId="716E7392" w14:textId="51DC1698">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Father has a history of autism spectrum disorder, </w:t>
            </w:r>
            <w:r w:rsidRPr="45336116" w:rsidR="45336116">
              <w:rPr>
                <w:rFonts w:ascii="Arial" w:hAnsi="Arial" w:cs="Arial"/>
                <w:b w:val="1"/>
                <w:bCs w:val="1"/>
                <w:color w:val="000000" w:themeColor="text1" w:themeTint="FF" w:themeShade="FF"/>
                <w:sz w:val="22"/>
                <w:szCs w:val="22"/>
                <w:u w:val="single"/>
              </w:rPr>
              <w:t>anxiety</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depression</w:t>
            </w:r>
            <w:r w:rsidRPr="45336116" w:rsidR="45336116">
              <w:rPr>
                <w:rFonts w:ascii="Arial" w:hAnsi="Arial" w:cs="Arial"/>
                <w:color w:val="000000" w:themeColor="text1" w:themeTint="FF" w:themeShade="FF"/>
                <w:sz w:val="22"/>
                <w:szCs w:val="22"/>
              </w:rPr>
              <w:t>, and a prior history of alcohol and substance abuse.</w:t>
            </w:r>
          </w:p>
        </w:tc>
      </w:tr>
      <w:tr w:rsidRPr="00ED2F19" w:rsidR="00CE3151" w:rsidTr="0938FAC8" w14:paraId="4B715A00" w14:textId="77777777">
        <w:tc>
          <w:tcPr>
            <w:tcW w:w="1196" w:type="pct"/>
            <w:tcMar/>
          </w:tcPr>
          <w:p w:rsidRPr="001112AF" w:rsidR="00CE3151" w:rsidP="00B15B2A" w:rsidRDefault="00677CEB" w14:paraId="09154EDA" w14:textId="4BC0E821">
            <w:pPr>
              <w:pStyle w:val="table"/>
              <w:keepNext w:val="1"/>
              <w:jc w:val="both"/>
              <w:rPr>
                <w:rFonts w:ascii="Arial" w:hAnsi="Arial" w:cs="Arial"/>
                <w:sz w:val="22"/>
                <w:szCs w:val="22"/>
              </w:rPr>
            </w:pPr>
            <w:r w:rsidRPr="45336116" w:rsidR="45336116">
              <w:rPr>
                <w:rFonts w:ascii="Arial" w:hAnsi="Arial" w:cs="Arial"/>
                <w:sz w:val="22"/>
                <w:szCs w:val="22"/>
              </w:rPr>
              <w:t>p</w:t>
            </w:r>
            <w:r w:rsidRPr="45336116" w:rsidR="45336116">
              <w:rPr>
                <w:rFonts w:ascii="Arial" w:hAnsi="Arial" w:cs="Arial"/>
                <w:sz w:val="22"/>
                <w:szCs w:val="22"/>
              </w:rPr>
              <w:t>ast</w:t>
            </w:r>
          </w:p>
        </w:tc>
        <w:tc>
          <w:tcPr>
            <w:tcW w:w="3804" w:type="pct"/>
            <w:tcMar/>
          </w:tcPr>
          <w:p w:rsidRPr="001112AF" w:rsidR="00CE3151" w:rsidP="00B15B2A" w:rsidRDefault="00EC5307" w14:paraId="58FF0BB7" w14:textId="086F024A">
            <w:pPr>
              <w:pStyle w:val="table"/>
              <w:keepNext w:val="1"/>
              <w:jc w:val="both"/>
              <w:rPr>
                <w:rFonts w:ascii="Arial" w:hAnsi="Arial" w:cs="Arial"/>
                <w:sz w:val="22"/>
                <w:szCs w:val="22"/>
              </w:rPr>
            </w:pPr>
            <w:r w:rsidRPr="45336116" w:rsidR="45336116">
              <w:rPr>
                <w:rFonts w:ascii="Arial" w:hAnsi="Arial" w:cs="Arial"/>
                <w:sz w:val="22"/>
                <w:szCs w:val="22"/>
              </w:rPr>
              <w:t xml:space="preserve">Mother received treatment for </w:t>
            </w:r>
            <w:r w:rsidRPr="45336116" w:rsidR="45336116">
              <w:rPr>
                <w:rFonts w:ascii="Arial" w:hAnsi="Arial" w:cs="Arial"/>
                <w:b w:val="1"/>
                <w:bCs w:val="1"/>
                <w:sz w:val="22"/>
                <w:szCs w:val="22"/>
              </w:rPr>
              <w:t>depression</w:t>
            </w:r>
            <w:r w:rsidRPr="45336116" w:rsidR="45336116">
              <w:rPr>
                <w:rFonts w:ascii="Arial" w:hAnsi="Arial" w:cs="Arial"/>
                <w:sz w:val="22"/>
                <w:szCs w:val="22"/>
              </w:rPr>
              <w:t xml:space="preserve"> </w:t>
            </w:r>
            <w:r w:rsidRPr="45336116" w:rsidR="45336116">
              <w:rPr>
                <w:rFonts w:ascii="Arial" w:hAnsi="Arial" w:cs="Arial"/>
                <w:sz w:val="22"/>
                <w:szCs w:val="22"/>
              </w:rPr>
              <w:t xml:space="preserve">prior </w:t>
            </w:r>
            <w:r w:rsidRPr="45336116" w:rsidR="45336116">
              <w:rPr>
                <w:rFonts w:ascii="Arial" w:hAnsi="Arial" w:cs="Arial"/>
                <w:sz w:val="22"/>
                <w:szCs w:val="22"/>
              </w:rPr>
              <w:t>moving</w:t>
            </w:r>
            <w:r w:rsidRPr="45336116" w:rsidR="45336116">
              <w:rPr>
                <w:rFonts w:ascii="Arial" w:hAnsi="Arial" w:cs="Arial"/>
                <w:sz w:val="22"/>
                <w:szCs w:val="22"/>
              </w:rPr>
              <w:t xml:space="preserve"> to &lt;LOCATION&gt;</w:t>
            </w:r>
            <w:r w:rsidRPr="45336116" w:rsidR="45336116">
              <w:rPr>
                <w:rFonts w:ascii="Arial" w:hAnsi="Arial" w:cs="Arial"/>
                <w:sz w:val="22"/>
                <w:szCs w:val="22"/>
              </w:rPr>
              <w:t xml:space="preserve">. </w:t>
            </w:r>
            <w:r w:rsidRPr="45336116" w:rsidR="45336116">
              <w:rPr>
                <w:rFonts w:ascii="Arial" w:hAnsi="Arial" w:cs="Arial"/>
                <w:sz w:val="22"/>
                <w:szCs w:val="22"/>
              </w:rPr>
              <w:t xml:space="preserve"> </w:t>
            </w:r>
          </w:p>
        </w:tc>
      </w:tr>
    </w:tbl>
    <w:p w:rsidRPr="001112AF" w:rsidR="00DE052B" w:rsidP="0938FAC8" w:rsidRDefault="00DE052B" w14:paraId="569688C4" w14:textId="73F7CFD7">
      <w:pPr>
        <w:pStyle w:val="Normal"/>
        <w:jc w:val="both"/>
      </w:pPr>
      <w:r>
        <w:drawing>
          <wp:inline wp14:editId="2974DCB0" wp14:anchorId="787C7C19">
            <wp:extent cx="4572000" cy="428625"/>
            <wp:effectExtent l="0" t="0" r="0" b="0"/>
            <wp:docPr id="1869603418" name="" title=""/>
            <wp:cNvGraphicFramePr>
              <a:graphicFrameLocks noChangeAspect="1"/>
            </wp:cNvGraphicFramePr>
            <a:graphic>
              <a:graphicData uri="http://schemas.openxmlformats.org/drawingml/2006/picture">
                <pic:pic>
                  <pic:nvPicPr>
                    <pic:cNvPr id="0" name=""/>
                    <pic:cNvPicPr/>
                  </pic:nvPicPr>
                  <pic:blipFill>
                    <a:blip r:embed="R9c9750b37e874f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28625"/>
                    </a:xfrm>
                    <a:prstGeom prst="rect">
                      <a:avLst/>
                    </a:prstGeom>
                  </pic:spPr>
                </pic:pic>
              </a:graphicData>
            </a:graphic>
          </wp:inline>
        </w:drawing>
      </w:r>
      <w:r w:rsidR="6C24E480">
        <w:rPr/>
        <w:t xml:space="preserve"> </w:t>
      </w:r>
    </w:p>
    <w:p w:rsidRPr="001112AF" w:rsidR="00FC72F3" w:rsidP="00B15B2A" w:rsidRDefault="00DE052B" w14:paraId="24A74325" w14:textId="14AF4092">
      <w:pPr>
        <w:jc w:val="both"/>
        <w:rPr>
          <w:rFonts w:ascii="Arial" w:hAnsi="Arial" w:cs="Arial"/>
          <w:sz w:val="22"/>
          <w:szCs w:val="22"/>
        </w:rPr>
      </w:pPr>
      <w:r w:rsidRPr="45336116" w:rsidR="45336116">
        <w:rPr>
          <w:rFonts w:ascii="Arial" w:hAnsi="Arial" w:cs="Arial"/>
          <w:b w:val="1"/>
          <w:bCs w:val="1"/>
          <w:sz w:val="22"/>
          <w:szCs w:val="22"/>
        </w:rPr>
        <w:t>(3) Experiencer (required):</w:t>
      </w:r>
      <w:r w:rsidRPr="45336116" w:rsidR="45336116">
        <w:rPr>
          <w:rFonts w:ascii="Arial" w:hAnsi="Arial" w:cs="Arial"/>
          <w:sz w:val="22"/>
          <w:szCs w:val="22"/>
        </w:rPr>
        <w:t xml:space="preserve"> </w:t>
      </w:r>
      <w:proofErr w:type="gramStart"/>
      <w:r w:rsidRPr="45336116" w:rsidR="45336116">
        <w:rPr>
          <w:rFonts w:ascii="Arial" w:hAnsi="Arial" w:cs="Arial"/>
          <w:i w:val="1"/>
          <w:iCs w:val="1"/>
          <w:sz w:val="22"/>
          <w:szCs w:val="22"/>
        </w:rPr>
        <w:t>experiencer</w:t>
      </w:r>
      <w:proofErr w:type="gramEnd"/>
      <w:r w:rsidRPr="45336116" w:rsidR="45336116">
        <w:rPr>
          <w:rFonts w:ascii="Arial" w:hAnsi="Arial" w:cs="Arial"/>
          <w:sz w:val="22"/>
          <w:szCs w:val="22"/>
        </w:rPr>
        <w:t xml:space="preserve"> indicates whether the </w:t>
      </w:r>
      <w:r w:rsidRPr="45336116" w:rsidR="45336116">
        <w:rPr>
          <w:rFonts w:ascii="Arial" w:hAnsi="Arial" w:cs="Arial"/>
          <w:i w:val="1"/>
          <w:iCs w:val="1"/>
          <w:sz w:val="22"/>
          <w:szCs w:val="22"/>
        </w:rPr>
        <w:t>mental health</w:t>
      </w:r>
      <w:r w:rsidRPr="45336116" w:rsidR="45336116">
        <w:rPr>
          <w:rFonts w:ascii="Arial" w:hAnsi="Arial" w:cs="Arial"/>
          <w:sz w:val="22"/>
          <w:szCs w:val="22"/>
        </w:rPr>
        <w:t xml:space="preserve"> event is associated with the patient or </w:t>
      </w:r>
      <w:r w:rsidRPr="45336116" w:rsidR="45336116">
        <w:rPr>
          <w:rFonts w:ascii="Arial" w:hAnsi="Arial" w:cs="Arial"/>
          <w:sz w:val="22"/>
          <w:szCs w:val="22"/>
        </w:rPr>
        <w:t xml:space="preserve">parent / </w:t>
      </w:r>
      <w:proofErr w:type="gramStart"/>
      <w:r w:rsidRPr="45336116" w:rsidR="45336116">
        <w:rPr>
          <w:rFonts w:ascii="Arial" w:hAnsi="Arial" w:cs="Arial"/>
          <w:sz w:val="22"/>
          <w:szCs w:val="22"/>
        </w:rPr>
        <w:t xml:space="preserve">caregiver </w:t>
      </w:r>
      <w:r w:rsidRPr="45336116" w:rsidR="45336116">
        <w:rPr>
          <w:rFonts w:ascii="Arial" w:hAnsi="Arial" w:cs="Arial"/>
          <w:sz w:val="22"/>
          <w:szCs w:val="22"/>
        </w:rPr>
        <w:t xml:space="preserve"> and</w:t>
      </w:r>
      <w:proofErr w:type="gramEnd"/>
      <w:r w:rsidRPr="45336116" w:rsidR="45336116">
        <w:rPr>
          <w:rFonts w:ascii="Arial" w:hAnsi="Arial" w:cs="Arial"/>
          <w:sz w:val="22"/>
          <w:szCs w:val="22"/>
        </w:rPr>
        <w:t xml:space="preserve"> </w:t>
      </w:r>
      <w:r w:rsidRPr="45336116" w:rsidR="45336116">
        <w:rPr>
          <w:rFonts w:ascii="Arial" w:hAnsi="Arial" w:cs="Arial"/>
          <w:b w:val="1"/>
          <w:bCs w:val="1"/>
          <w:i w:val="1"/>
          <w:iCs w:val="1"/>
          <w:sz w:val="22"/>
          <w:szCs w:val="22"/>
        </w:rPr>
        <w:t xml:space="preserve">consists of assigning a label to the </w:t>
      </w:r>
      <w:r w:rsidRPr="45336116" w:rsidR="45336116">
        <w:rPr>
          <w:rFonts w:ascii="Arial" w:hAnsi="Arial" w:cs="Arial"/>
          <w:b w:val="1"/>
          <w:bCs w:val="1"/>
          <w:i w:val="1"/>
          <w:iCs w:val="1"/>
          <w:sz w:val="22"/>
          <w:szCs w:val="22"/>
        </w:rPr>
        <w:t>mental health</w:t>
      </w:r>
      <w:r w:rsidRPr="45336116" w:rsidR="45336116">
        <w:rPr>
          <w:rFonts w:ascii="Arial" w:hAnsi="Arial" w:cs="Arial"/>
          <w:b w:val="1"/>
          <w:bCs w:val="1"/>
          <w:i w:val="1"/>
          <w:iCs w:val="1"/>
          <w:sz w:val="22"/>
          <w:szCs w:val="22"/>
        </w:rPr>
        <w:t xml:space="preserve"> tri</w:t>
      </w:r>
      <w:r w:rsidRPr="45336116" w:rsidR="45336116">
        <w:rPr>
          <w:rFonts w:ascii="Arial" w:hAnsi="Arial" w:cs="Arial"/>
          <w:b w:val="1"/>
          <w:bCs w:val="1"/>
          <w:i w:val="1"/>
          <w:iCs w:val="1"/>
          <w:sz w:val="22"/>
          <w:szCs w:val="22"/>
        </w:rPr>
        <w:t xml:space="preserve">gger. </w:t>
      </w:r>
      <w:r w:rsidRPr="45336116" w:rsidR="45336116">
        <w:rPr>
          <w:rFonts w:ascii="Arial" w:hAnsi="Arial" w:cs="Arial"/>
          <w:b w:val="1"/>
          <w:bCs w:val="1"/>
          <w:i w:val="1"/>
          <w:iCs w:val="1"/>
          <w:sz w:val="22"/>
          <w:szCs w:val="22"/>
        </w:rPr>
        <w:t xml:space="preserve"> </w:t>
      </w:r>
      <w:r w:rsidRPr="45336116" w:rsidR="45336116">
        <w:rPr>
          <w:rFonts w:ascii="Arial" w:hAnsi="Arial" w:cs="Arial"/>
          <w:b w:val="1"/>
          <w:bCs w:val="1"/>
          <w:sz w:val="22"/>
          <w:szCs w:val="22"/>
        </w:rPr>
        <w:t>The</w:t>
      </w:r>
      <w:r w:rsidRPr="45336116" w:rsidR="45336116">
        <w:rPr>
          <w:rFonts w:ascii="Arial" w:hAnsi="Arial" w:cs="Arial"/>
          <w:b w:val="1"/>
          <w:bCs w:val="1"/>
          <w:i w:val="1"/>
          <w:iCs w:val="1"/>
          <w:sz w:val="22"/>
          <w:szCs w:val="22"/>
        </w:rPr>
        <w:t xml:space="preserve"> </w:t>
      </w:r>
      <w:r w:rsidRPr="45336116" w:rsidR="45336116">
        <w:rPr>
          <w:rFonts w:ascii="Arial" w:hAnsi="Arial" w:cs="Arial"/>
          <w:b w:val="1"/>
          <w:bCs w:val="1"/>
          <w:i w:val="1"/>
          <w:iCs w:val="1"/>
          <w:sz w:val="22"/>
          <w:szCs w:val="22"/>
        </w:rPr>
        <w:t>Experiencer</w:t>
      </w:r>
      <w:r w:rsidRPr="45336116" w:rsidR="45336116">
        <w:rPr>
          <w:rFonts w:ascii="Arial" w:hAnsi="Arial" w:cs="Arial"/>
          <w:b w:val="1"/>
          <w:bCs w:val="1"/>
          <w:sz w:val="22"/>
          <w:szCs w:val="22"/>
        </w:rPr>
        <w:t xml:space="preserve"> span should be the same as the </w:t>
      </w:r>
      <w:r w:rsidRPr="45336116" w:rsidR="45336116">
        <w:rPr>
          <w:rFonts w:ascii="Arial" w:hAnsi="Arial" w:cs="Arial"/>
          <w:b w:val="1"/>
          <w:bCs w:val="1"/>
          <w:i w:val="1"/>
          <w:iCs w:val="1"/>
          <w:sz w:val="22"/>
          <w:szCs w:val="22"/>
        </w:rPr>
        <w:t xml:space="preserve">Trigger </w:t>
      </w:r>
      <w:r w:rsidRPr="45336116" w:rsidR="45336116">
        <w:rPr>
          <w:rFonts w:ascii="Arial" w:hAnsi="Arial" w:cs="Arial"/>
          <w:b w:val="1"/>
          <w:bCs w:val="1"/>
          <w:sz w:val="22"/>
          <w:szCs w:val="22"/>
        </w:rPr>
        <w:t>span</w:t>
      </w:r>
      <w:r w:rsidRPr="45336116" w:rsidR="45336116">
        <w:rPr>
          <w:rFonts w:ascii="Arial" w:hAnsi="Arial" w:cs="Arial"/>
          <w:b w:val="1"/>
          <w:bCs w:val="1"/>
          <w:i w:val="1"/>
          <w:iCs w:val="1"/>
          <w:sz w:val="22"/>
          <w:szCs w:val="22"/>
        </w:rPr>
        <w:t>.</w:t>
      </w:r>
    </w:p>
    <w:p w:rsidR="007259A1" w:rsidP="00FC72F3" w:rsidRDefault="007259A1" w14:paraId="020B4135" w14:textId="77777777">
      <w:pPr>
        <w:jc w:val="both"/>
        <w:rPr>
          <w:rFonts w:ascii="Arial" w:hAnsi="Arial" w:cs="Arial"/>
          <w:sz w:val="22"/>
          <w:szCs w:val="22"/>
        </w:rPr>
      </w:pPr>
    </w:p>
    <w:p w:rsidRPr="001112AF" w:rsidR="00DE052B" w:rsidP="00FC72F3" w:rsidRDefault="00DE052B" w14:paraId="56681E2A" w14:textId="294CCAC2">
      <w:pPr>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16</w:t>
      </w:r>
      <w:r w:rsidRPr="45336116" w:rsidR="45336116">
        <w:rPr>
          <w:rFonts w:ascii="Arial" w:hAnsi="Arial" w:cs="Arial"/>
          <w:sz w:val="22"/>
          <w:szCs w:val="22"/>
        </w:rPr>
        <w:t xml:space="preserve">. </w:t>
      </w:r>
      <w:r w:rsidRPr="45336116" w:rsidR="45336116">
        <w:rPr>
          <w:rFonts w:ascii="Arial" w:hAnsi="Arial" w:cs="Arial"/>
          <w:sz w:val="22"/>
          <w:szCs w:val="22"/>
        </w:rPr>
        <w:t>Mental health</w:t>
      </w:r>
      <w:r w:rsidRPr="45336116" w:rsidR="45336116">
        <w:rPr>
          <w:rFonts w:ascii="Arial" w:hAnsi="Arial" w:cs="Arial"/>
          <w:sz w:val="22"/>
          <w:szCs w:val="22"/>
        </w:rPr>
        <w:t xml:space="preserve">- </w:t>
      </w:r>
      <w:r w:rsidRPr="45336116" w:rsidR="45336116">
        <w:rPr>
          <w:rFonts w:ascii="Arial" w:hAnsi="Arial" w:cs="Arial"/>
          <w:sz w:val="22"/>
          <w:szCs w:val="22"/>
        </w:rPr>
        <w:t>experiencer</w:t>
      </w:r>
      <w:r w:rsidRPr="45336116" w:rsidR="45336116">
        <w:rPr>
          <w:rFonts w:ascii="Arial" w:hAnsi="Arial" w:cs="Arial"/>
          <w:sz w:val="22"/>
          <w:szCs w:val="22"/>
        </w:rPr>
        <w:t xml:space="preserve">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identified </w:t>
      </w:r>
      <w:r w:rsidRPr="45336116" w:rsidR="45336116">
        <w:rPr>
          <w:rFonts w:ascii="Arial" w:hAnsi="Arial" w:cs="Arial"/>
          <w:sz w:val="22"/>
          <w:szCs w:val="22"/>
        </w:rPr>
        <w:t xml:space="preserve">trigger. </w:t>
      </w:r>
    </w:p>
    <w:tbl>
      <w:tblPr>
        <w:tblStyle w:val="TableGrid"/>
        <w:tblW w:w="5000" w:type="pct"/>
        <w:tblLook w:val="04A0" w:firstRow="1" w:lastRow="0" w:firstColumn="1" w:lastColumn="0" w:noHBand="0" w:noVBand="1"/>
      </w:tblPr>
      <w:tblGrid>
        <w:gridCol w:w="2006"/>
        <w:gridCol w:w="8064"/>
      </w:tblGrid>
      <w:tr w:rsidRPr="00ED2F19" w:rsidR="00DE052B" w:rsidTr="493E688E" w14:paraId="202E9809" w14:textId="77777777">
        <w:tc>
          <w:tcPr>
            <w:tcW w:w="996" w:type="pct"/>
            <w:tcMar/>
          </w:tcPr>
          <w:p w:rsidRPr="001112AF" w:rsidR="00DE052B" w:rsidP="00B15B2A" w:rsidRDefault="00DE052B" w14:paraId="735A167C"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Experiencer label</w:t>
            </w:r>
          </w:p>
        </w:tc>
        <w:tc>
          <w:tcPr>
            <w:tcW w:w="4004" w:type="pct"/>
            <w:tcMar/>
          </w:tcPr>
          <w:p w:rsidRPr="001112AF" w:rsidR="00DE052B" w:rsidP="00B15B2A" w:rsidRDefault="00DE052B" w14:paraId="621D7C18"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4E79B8" w:rsidTr="493E688E" w14:paraId="2F2CF156" w14:textId="77777777">
        <w:tc>
          <w:tcPr>
            <w:tcW w:w="996" w:type="pct"/>
            <w:tcMar/>
          </w:tcPr>
          <w:p w:rsidRPr="001112AF" w:rsidR="004E79B8" w:rsidP="004E79B8" w:rsidRDefault="004E79B8" w14:paraId="368B59A7" w14:textId="77777777">
            <w:pPr>
              <w:pStyle w:val="table"/>
              <w:keepNext w:val="1"/>
              <w:jc w:val="both"/>
              <w:rPr>
                <w:rFonts w:ascii="Arial" w:hAnsi="Arial" w:cs="Arial"/>
                <w:sz w:val="22"/>
                <w:szCs w:val="22"/>
              </w:rPr>
            </w:pPr>
            <w:r w:rsidRPr="45336116" w:rsidR="45336116">
              <w:rPr>
                <w:rFonts w:ascii="Arial" w:hAnsi="Arial" w:cs="Arial"/>
                <w:sz w:val="22"/>
                <w:szCs w:val="22"/>
              </w:rPr>
              <w:t>Patient</w:t>
            </w:r>
          </w:p>
        </w:tc>
        <w:tc>
          <w:tcPr>
            <w:tcW w:w="4004" w:type="pct"/>
            <w:tcMar/>
          </w:tcPr>
          <w:p w:rsidRPr="001D2D16" w:rsidR="004E79B8" w:rsidP="004E79B8" w:rsidRDefault="004E79B8" w14:paraId="1AFB20FB" w14:textId="61F96C0F">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Patient</w:t>
            </w:r>
            <w:r w:rsidRPr="45336116" w:rsidR="45336116">
              <w:rPr>
                <w:rFonts w:ascii="Arial" w:hAnsi="Arial" w:cs="Arial"/>
                <w:color w:val="000000" w:themeColor="text1" w:themeTint="FF" w:themeShade="FF"/>
                <w:sz w:val="22"/>
                <w:szCs w:val="22"/>
              </w:rPr>
              <w:t xml:space="preserve"> denies any thoughts of </w:t>
            </w:r>
            <w:r w:rsidRPr="45336116" w:rsidR="45336116">
              <w:rPr>
                <w:rFonts w:ascii="Arial" w:hAnsi="Arial" w:cs="Arial"/>
                <w:b w:val="1"/>
                <w:bCs w:val="1"/>
                <w:color w:val="000000" w:themeColor="text1" w:themeTint="FF" w:themeShade="FF"/>
                <w:sz w:val="22"/>
                <w:szCs w:val="22"/>
                <w:u w:val="single"/>
              </w:rPr>
              <w:t>suicide</w:t>
            </w:r>
            <w:r w:rsidRPr="45336116" w:rsidR="45336116">
              <w:rPr>
                <w:rFonts w:ascii="Arial" w:hAnsi="Arial" w:cs="Arial"/>
                <w:color w:val="000000" w:themeColor="text1" w:themeTint="FF" w:themeShade="FF"/>
                <w:sz w:val="22"/>
                <w:szCs w:val="22"/>
              </w:rPr>
              <w:t xml:space="preserve"> or </w:t>
            </w:r>
            <w:r w:rsidRPr="45336116" w:rsidR="45336116">
              <w:rPr>
                <w:rFonts w:ascii="Arial" w:hAnsi="Arial" w:cs="Arial"/>
                <w:b w:val="1"/>
                <w:bCs w:val="1"/>
                <w:color w:val="000000" w:themeColor="text1" w:themeTint="FF" w:themeShade="FF"/>
                <w:sz w:val="22"/>
                <w:szCs w:val="22"/>
                <w:u w:val="single"/>
              </w:rPr>
              <w:t>self-harm</w:t>
            </w:r>
          </w:p>
        </w:tc>
      </w:tr>
      <w:tr w:rsidRPr="00ED2F19" w:rsidR="00683BF3" w:rsidTr="493E688E" w14:paraId="430BC8BA" w14:textId="77777777">
        <w:tc>
          <w:tcPr>
            <w:tcW w:w="996" w:type="pct"/>
            <w:vMerge w:val="restart"/>
            <w:tcMar/>
          </w:tcPr>
          <w:p w:rsidRPr="001112AF" w:rsidR="00683BF3" w:rsidP="004E79B8" w:rsidRDefault="00683BF3" w14:paraId="4611026A" w14:textId="5D1C510E">
            <w:pPr>
              <w:pStyle w:val="table"/>
              <w:keepNext w:val="1"/>
              <w:jc w:val="both"/>
              <w:rPr>
                <w:rFonts w:ascii="Arial" w:hAnsi="Arial" w:cs="Arial"/>
                <w:sz w:val="22"/>
                <w:szCs w:val="22"/>
              </w:rPr>
            </w:pPr>
            <w:r w:rsidRPr="45336116" w:rsidR="45336116">
              <w:rPr>
                <w:rFonts w:ascii="Arial" w:hAnsi="Arial" w:cs="Arial"/>
                <w:sz w:val="22"/>
                <w:szCs w:val="22"/>
              </w:rPr>
              <w:t>Parent</w:t>
            </w:r>
            <w:r w:rsidRPr="45336116" w:rsidR="45336116">
              <w:rPr>
                <w:rFonts w:ascii="Arial" w:hAnsi="Arial" w:cs="Arial"/>
                <w:sz w:val="22"/>
                <w:szCs w:val="22"/>
              </w:rPr>
              <w:t xml:space="preserve"> / caregiver </w:t>
            </w:r>
          </w:p>
          <w:p w:rsidRPr="001112AF" w:rsidR="00683BF3" w:rsidP="00683BF3" w:rsidRDefault="00683BF3" w14:paraId="6A3333E6" w14:textId="5491F3AA">
            <w:pPr>
              <w:pStyle w:val="table"/>
              <w:keepNext w:val="1"/>
              <w:jc w:val="both"/>
              <w:rPr>
                <w:rFonts w:ascii="Arial" w:hAnsi="Arial" w:cs="Arial"/>
                <w:sz w:val="22"/>
                <w:szCs w:val="22"/>
              </w:rPr>
            </w:pPr>
          </w:p>
        </w:tc>
        <w:tc>
          <w:tcPr>
            <w:tcW w:w="4004" w:type="pct"/>
            <w:tcMar/>
          </w:tcPr>
          <w:p w:rsidRPr="001D2D16" w:rsidR="00683BF3" w:rsidP="004E79B8" w:rsidRDefault="00683BF3" w14:paraId="495AFF95" w14:textId="5711B90E">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Mother</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Anxiety</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depression</w:t>
            </w:r>
            <w:r w:rsidRPr="45336116" w:rsidR="45336116">
              <w:rPr>
                <w:rFonts w:ascii="Arial" w:hAnsi="Arial" w:cs="Arial"/>
                <w:color w:val="000000" w:themeColor="text1" w:themeTint="FF" w:themeShade="FF"/>
                <w:sz w:val="22"/>
                <w:szCs w:val="22"/>
              </w:rPr>
              <w:t xml:space="preserve"> treated with therapies only on/off over several years. Substance use/addiction. Dyslexia but did not receive supports in school.</w:t>
            </w:r>
          </w:p>
        </w:tc>
      </w:tr>
      <w:tr w:rsidRPr="00ED2F19" w:rsidR="00683BF3" w:rsidTr="493E688E" w14:paraId="52479A24" w14:textId="77777777">
        <w:trPr>
          <w:trHeight w:val="67"/>
        </w:trPr>
        <w:tc>
          <w:tcPr>
            <w:tcW w:w="996" w:type="pct"/>
            <w:vMerge/>
            <w:tcMar/>
          </w:tcPr>
          <w:p w:rsidRPr="00ED2F19" w:rsidR="00683BF3" w:rsidP="00D70AC3" w:rsidRDefault="00683BF3" w14:paraId="362059FE" w14:textId="471DAFF9">
            <w:pPr>
              <w:pStyle w:val="table"/>
              <w:keepNext/>
              <w:jc w:val="both"/>
              <w:rPr>
                <w:rFonts w:ascii="Arial" w:hAnsi="Arial" w:cs="Arial"/>
                <w:sz w:val="22"/>
                <w:szCs w:val="22"/>
              </w:rPr>
            </w:pPr>
          </w:p>
        </w:tc>
        <w:tc>
          <w:tcPr>
            <w:tcW w:w="4004" w:type="pct"/>
            <w:tcMar/>
          </w:tcPr>
          <w:p w:rsidRPr="001D2D16" w:rsidR="00683BF3" w:rsidP="004E79B8" w:rsidRDefault="00683BF3" w14:paraId="1229379F" w14:textId="5B555BE7">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Father</w:t>
            </w:r>
            <w:r w:rsidRPr="45336116" w:rsidR="45336116">
              <w:rPr>
                <w:rFonts w:ascii="Arial" w:hAnsi="Arial" w:cs="Arial"/>
                <w:color w:val="000000" w:themeColor="text1" w:themeTint="FF" w:themeShade="FF"/>
                <w:sz w:val="22"/>
                <w:szCs w:val="22"/>
              </w:rPr>
              <w:t xml:space="preserve"> has a history of autism spectrum disorder, </w:t>
            </w:r>
            <w:r w:rsidRPr="45336116" w:rsidR="45336116">
              <w:rPr>
                <w:rFonts w:ascii="Arial" w:hAnsi="Arial" w:cs="Arial"/>
                <w:b w:val="1"/>
                <w:bCs w:val="1"/>
                <w:color w:val="000000" w:themeColor="text1" w:themeTint="FF" w:themeShade="FF"/>
                <w:sz w:val="22"/>
                <w:szCs w:val="22"/>
                <w:u w:val="single"/>
              </w:rPr>
              <w:t>anxiety</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depression</w:t>
            </w:r>
            <w:r w:rsidRPr="45336116" w:rsidR="45336116">
              <w:rPr>
                <w:rFonts w:ascii="Arial" w:hAnsi="Arial" w:cs="Arial"/>
                <w:color w:val="000000" w:themeColor="text1" w:themeTint="FF" w:themeShade="FF"/>
                <w:sz w:val="22"/>
                <w:szCs w:val="22"/>
              </w:rPr>
              <w:t>, and a prior history of alcohol and substance abuse.</w:t>
            </w:r>
          </w:p>
        </w:tc>
      </w:tr>
    </w:tbl>
    <w:p w:rsidRPr="001112AF" w:rsidR="0054635B" w:rsidP="00B15B2A" w:rsidRDefault="0054635B" w14:paraId="088D8ACE" w14:textId="116116AD">
      <w:pPr>
        <w:pStyle w:val="Heading2"/>
        <w:jc w:val="both"/>
        <w:rPr>
          <w:rFonts w:ascii="Arial" w:hAnsi="Arial" w:cs="Arial"/>
          <w:sz w:val="22"/>
          <w:szCs w:val="22"/>
        </w:rPr>
      </w:pPr>
      <w:r w:rsidRPr="493E688E" w:rsidR="493E688E">
        <w:rPr>
          <w:rFonts w:ascii="Arial" w:hAnsi="Arial" w:cs="Arial"/>
          <w:sz w:val="22"/>
          <w:szCs w:val="22"/>
        </w:rPr>
        <w:t>(8) SUBSTANCE USE - ALCOHOL/DRUG/TOBACCO (PATIENT AND FAMILY SUBSTANCE USE HISTORY)</w:t>
      </w:r>
    </w:p>
    <w:p w:rsidRPr="001112AF" w:rsidR="0054635B" w:rsidP="00B15B2A" w:rsidRDefault="0054635B" w14:paraId="3912C612" w14:textId="66D15599">
      <w:pPr>
        <w:jc w:val="both"/>
        <w:rPr>
          <w:rFonts w:ascii="Arial" w:hAnsi="Arial" w:cs="Arial"/>
          <w:sz w:val="22"/>
          <w:szCs w:val="22"/>
        </w:rPr>
      </w:pPr>
      <w:r w:rsidRPr="45336116" w:rsidR="45336116">
        <w:rPr>
          <w:rFonts w:ascii="Arial" w:hAnsi="Arial" w:cs="Arial"/>
          <w:sz w:val="22"/>
          <w:szCs w:val="22"/>
        </w:rPr>
        <w:t>Alcohol, drug, and tobacco use will be annotated</w:t>
      </w:r>
      <w:r w:rsidRPr="45336116" w:rsidR="45336116">
        <w:rPr>
          <w:rFonts w:ascii="Arial" w:hAnsi="Arial" w:cs="Arial"/>
          <w:sz w:val="22"/>
          <w:szCs w:val="22"/>
        </w:rPr>
        <w:t xml:space="preserve"> </w:t>
      </w:r>
      <w:r w:rsidRPr="45336116" w:rsidR="45336116">
        <w:rPr>
          <w:rFonts w:ascii="Arial" w:hAnsi="Arial" w:cs="Arial"/>
          <w:sz w:val="22"/>
          <w:szCs w:val="22"/>
        </w:rPr>
        <w:t>for both patients and family members</w:t>
      </w:r>
      <w:r w:rsidRPr="45336116" w:rsidR="45336116">
        <w:rPr>
          <w:rFonts w:ascii="Arial" w:hAnsi="Arial" w:cs="Arial"/>
          <w:sz w:val="22"/>
          <w:szCs w:val="22"/>
        </w:rPr>
        <w:t xml:space="preserve">. Drug events should involve marijuana, illegal drugs, or the abuse of prescription drugs. Drug events should </w:t>
      </w:r>
      <w:r w:rsidRPr="45336116" w:rsidR="45336116">
        <w:rPr>
          <w:rFonts w:ascii="Arial" w:hAnsi="Arial" w:cs="Arial"/>
          <w:sz w:val="22"/>
          <w:szCs w:val="22"/>
          <w:u w:val="single"/>
        </w:rPr>
        <w:t>not</w:t>
      </w:r>
      <w:r w:rsidRPr="45336116" w:rsidR="45336116">
        <w:rPr>
          <w:rFonts w:ascii="Arial" w:hAnsi="Arial" w:cs="Arial"/>
          <w:sz w:val="22"/>
          <w:szCs w:val="22"/>
        </w:rPr>
        <w:t xml:space="preserve"> include the medical use (intended use) of pharmaceuticals. </w:t>
      </w:r>
    </w:p>
    <w:p w:rsidRPr="001112AF" w:rsidR="0054635B" w:rsidP="00B15B2A" w:rsidRDefault="0054635B" w14:paraId="20457416" w14:textId="2E925B26">
      <w:pPr>
        <w:jc w:val="both"/>
        <w:rPr>
          <w:rFonts w:ascii="Arial" w:hAnsi="Arial" w:cs="Arial"/>
          <w:b w:val="1"/>
          <w:bCs w:val="1"/>
          <w:sz w:val="22"/>
          <w:szCs w:val="22"/>
        </w:rPr>
      </w:pPr>
      <w:r w:rsidRPr="45336116" w:rsidR="45336116">
        <w:rPr>
          <w:rFonts w:ascii="Arial" w:hAnsi="Arial" w:cs="Arial"/>
          <w:b w:val="1"/>
          <w:bCs w:val="1"/>
          <w:sz w:val="22"/>
          <w:szCs w:val="22"/>
        </w:rPr>
        <w:t xml:space="preserve">(1) Trigger (required): </w:t>
      </w:r>
      <w:r w:rsidRPr="45336116" w:rsidR="45336116">
        <w:rPr>
          <w:rFonts w:ascii="Arial" w:hAnsi="Arial" w:cs="Arial"/>
          <w:sz w:val="22"/>
          <w:szCs w:val="22"/>
        </w:rPr>
        <w:t>The trigger is the span that most clearly indicates an alcohol, drug, or tobacco event is present</w:t>
      </w:r>
      <w:r w:rsidRPr="45336116" w:rsidR="45336116">
        <w:rPr>
          <w:rFonts w:ascii="Arial" w:hAnsi="Arial" w:cs="Arial"/>
          <w:sz w:val="22"/>
          <w:szCs w:val="22"/>
        </w:rPr>
        <w:t>.</w:t>
      </w:r>
      <w:r w:rsidRPr="45336116" w:rsidR="45336116">
        <w:rPr>
          <w:rFonts w:ascii="Arial" w:hAnsi="Arial" w:cs="Arial"/>
          <w:sz w:val="22"/>
          <w:szCs w:val="22"/>
        </w:rPr>
        <w:t xml:space="preserve"> The trigger span should be a noun phrase describing a general substance type, like “alcohol,” “ETOH,” “tobacco history,” or “illicit drug use,” if present. If general substance types are not present, the span should be a relevant verb (</w:t>
      </w:r>
      <w:proofErr w:type="gramStart"/>
      <w:r w:rsidRPr="45336116" w:rsidR="45336116">
        <w:rPr>
          <w:rFonts w:ascii="Arial" w:hAnsi="Arial" w:cs="Arial"/>
          <w:sz w:val="22"/>
          <w:szCs w:val="22"/>
        </w:rPr>
        <w:t>e.g.</w:t>
      </w:r>
      <w:proofErr w:type="gramEnd"/>
      <w:r w:rsidRPr="45336116" w:rsidR="45336116">
        <w:rPr>
          <w:rFonts w:ascii="Arial" w:hAnsi="Arial" w:cs="Arial"/>
          <w:sz w:val="22"/>
          <w:szCs w:val="22"/>
        </w:rPr>
        <w:t xml:space="preserve"> “drink” or “smokes”) or a noun phrase describing a specific substance type (</w:t>
      </w:r>
      <w:proofErr w:type="gramStart"/>
      <w:r w:rsidRPr="45336116" w:rsidR="45336116">
        <w:rPr>
          <w:rFonts w:ascii="Arial" w:hAnsi="Arial" w:cs="Arial"/>
          <w:sz w:val="22"/>
          <w:szCs w:val="22"/>
        </w:rPr>
        <w:t>e.g.</w:t>
      </w:r>
      <w:proofErr w:type="gramEnd"/>
      <w:r w:rsidRPr="45336116" w:rsidR="45336116">
        <w:rPr>
          <w:rFonts w:ascii="Arial" w:hAnsi="Arial" w:cs="Arial"/>
          <w:sz w:val="22"/>
          <w:szCs w:val="22"/>
        </w:rPr>
        <w:t xml:space="preserve"> “cocaine” or “beer”).</w:t>
      </w:r>
      <w:r w:rsidRPr="45336116" w:rsidR="45336116">
        <w:rPr>
          <w:rFonts w:ascii="Arial" w:hAnsi="Arial" w:cs="Arial"/>
          <w:sz w:val="22"/>
          <w:szCs w:val="22"/>
        </w:rPr>
        <w:t xml:space="preserve"> </w:t>
      </w:r>
    </w:p>
    <w:p w:rsidRPr="001112AF" w:rsidR="0054635B" w:rsidP="00B15B2A" w:rsidRDefault="0054635B" w14:paraId="238337C7" w14:textId="76A3682A">
      <w:pPr>
        <w:pStyle w:val="Caption"/>
        <w:keepNext w:val="1"/>
        <w:jc w:val="both"/>
        <w:rPr>
          <w:rFonts w:ascii="Arial" w:hAnsi="Arial" w:cs="Arial"/>
          <w:sz w:val="22"/>
          <w:szCs w:val="22"/>
        </w:rPr>
      </w:pPr>
      <w:bookmarkStart w:name="_Ref14261831" w:id="24"/>
      <w:r w:rsidRPr="45336116" w:rsidR="45336116">
        <w:rPr>
          <w:rFonts w:ascii="Arial" w:hAnsi="Arial" w:cs="Arial"/>
          <w:sz w:val="22"/>
          <w:szCs w:val="22"/>
        </w:rPr>
        <w:t>Table</w:t>
      </w:r>
      <w:bookmarkEnd w:id="24"/>
      <w:r w:rsidRPr="45336116" w:rsidR="45336116">
        <w:rPr>
          <w:rFonts w:ascii="Arial" w:hAnsi="Arial" w:cs="Arial"/>
          <w:sz w:val="22"/>
          <w:szCs w:val="22"/>
        </w:rPr>
        <w:t xml:space="preserve"> </w:t>
      </w:r>
      <w:r w:rsidRPr="45336116" w:rsidR="45336116">
        <w:rPr>
          <w:rFonts w:ascii="Arial" w:hAnsi="Arial" w:cs="Arial"/>
          <w:sz w:val="22"/>
          <w:szCs w:val="22"/>
        </w:rPr>
        <w:t>17</w:t>
      </w:r>
      <w:r w:rsidRPr="45336116" w:rsidR="45336116">
        <w:rPr>
          <w:rFonts w:ascii="Arial" w:hAnsi="Arial" w:cs="Arial"/>
          <w:sz w:val="22"/>
          <w:szCs w:val="22"/>
        </w:rPr>
        <w:t xml:space="preserve">. Substance trigger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identified span.</w:t>
      </w:r>
    </w:p>
    <w:tbl>
      <w:tblPr>
        <w:tblStyle w:val="TableGrid"/>
        <w:tblW w:w="5000" w:type="pct"/>
        <w:tblLook w:val="04A0" w:firstRow="1" w:lastRow="0" w:firstColumn="1" w:lastColumn="0" w:noHBand="0" w:noVBand="1"/>
      </w:tblPr>
      <w:tblGrid>
        <w:gridCol w:w="2763"/>
        <w:gridCol w:w="7307"/>
      </w:tblGrid>
      <w:tr w:rsidRPr="00ED2F19" w:rsidR="0054635B" w:rsidTr="6C24E480" w14:paraId="552393E5" w14:textId="77777777">
        <w:tc>
          <w:tcPr>
            <w:tcW w:w="1372" w:type="pct"/>
            <w:tcMar/>
          </w:tcPr>
          <w:p w:rsidRPr="001112AF" w:rsidR="0054635B" w:rsidP="00B15B2A" w:rsidRDefault="0054635B" w14:paraId="7BFF8137"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Priority</w:t>
            </w:r>
          </w:p>
        </w:tc>
        <w:tc>
          <w:tcPr>
            <w:tcW w:w="3628" w:type="pct"/>
            <w:tcMar/>
          </w:tcPr>
          <w:p w:rsidRPr="001112AF" w:rsidR="0054635B" w:rsidP="00B15B2A" w:rsidRDefault="0054635B" w14:paraId="140D1677"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54635B" w:rsidTr="6C24E480" w14:paraId="52D88B4E" w14:textId="77777777">
        <w:tc>
          <w:tcPr>
            <w:tcW w:w="1372" w:type="pct"/>
            <w:tcMar/>
          </w:tcPr>
          <w:p w:rsidRPr="001112AF" w:rsidR="0054635B" w:rsidP="00B15B2A" w:rsidRDefault="0054635B" w14:paraId="50ED88AA" w14:textId="0EEE1150">
            <w:pPr>
              <w:pStyle w:val="table"/>
              <w:keepNext w:val="1"/>
              <w:jc w:val="both"/>
              <w:rPr>
                <w:rFonts w:ascii="Arial" w:hAnsi="Arial" w:cs="Arial"/>
                <w:sz w:val="22"/>
                <w:szCs w:val="22"/>
              </w:rPr>
            </w:pPr>
            <w:r w:rsidRPr="45336116" w:rsidR="45336116">
              <w:rPr>
                <w:rFonts w:ascii="Arial" w:hAnsi="Arial" w:cs="Arial"/>
                <w:sz w:val="22"/>
                <w:szCs w:val="22"/>
              </w:rPr>
              <w:t xml:space="preserve">1. Substance words </w:t>
            </w:r>
          </w:p>
        </w:tc>
        <w:tc>
          <w:tcPr>
            <w:tcW w:w="3628" w:type="pct"/>
            <w:tcMar/>
          </w:tcPr>
          <w:p w:rsidRPr="001112AF" w:rsidR="0054635B" w:rsidP="00B15B2A" w:rsidRDefault="0054635B" w14:paraId="43A0BEBE" w14:textId="77777777">
            <w:pPr>
              <w:pStyle w:val="table"/>
              <w:keepNext w:val="1"/>
              <w:jc w:val="both"/>
              <w:rPr>
                <w:rFonts w:ascii="Arial" w:hAnsi="Arial" w:cs="Arial"/>
                <w:sz w:val="22"/>
                <w:szCs w:val="22"/>
              </w:rPr>
            </w:pPr>
            <w:r w:rsidRPr="45336116" w:rsidR="45336116">
              <w:rPr>
                <w:rStyle w:val="spanChar"/>
                <w:rFonts w:ascii="Arial" w:hAnsi="Arial" w:cs="Arial"/>
                <w:sz w:val="22"/>
                <w:szCs w:val="22"/>
              </w:rPr>
              <w:t>Alcohol</w:t>
            </w:r>
            <w:r w:rsidRPr="45336116" w:rsidR="45336116">
              <w:rPr>
                <w:rFonts w:ascii="Arial" w:hAnsi="Arial" w:cs="Arial"/>
                <w:sz w:val="22"/>
                <w:szCs w:val="22"/>
              </w:rPr>
              <w:t xml:space="preserve"> </w:t>
            </w:r>
            <w:r w:rsidRPr="45336116" w:rsidR="45336116">
              <w:rPr>
                <w:rFonts w:ascii="Arial" w:hAnsi="Arial" w:cs="Arial"/>
                <w:sz w:val="22"/>
                <w:szCs w:val="22"/>
              </w:rPr>
              <w:t>none</w:t>
            </w:r>
            <w:r w:rsidRPr="45336116" w:rsidR="45336116">
              <w:rPr>
                <w:rFonts w:ascii="Arial" w:hAnsi="Arial" w:cs="Arial"/>
                <w:sz w:val="22"/>
                <w:szCs w:val="22"/>
              </w:rPr>
              <w:t>.</w:t>
            </w:r>
          </w:p>
          <w:p w:rsidRPr="001112AF" w:rsidR="0054635B" w:rsidP="00B15B2A" w:rsidRDefault="0054635B" w14:paraId="08C268D3"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Does not consume </w:t>
            </w:r>
            <w:r w:rsidRPr="45336116" w:rsidR="45336116">
              <w:rPr>
                <w:rStyle w:val="spanChar"/>
                <w:rFonts w:ascii="Arial" w:hAnsi="Arial" w:cs="Arial"/>
                <w:sz w:val="22"/>
                <w:szCs w:val="22"/>
              </w:rPr>
              <w:t>alcohol</w:t>
            </w:r>
            <w:r w:rsidRPr="45336116" w:rsidR="45336116">
              <w:rPr>
                <w:rFonts w:ascii="Arial" w:hAnsi="Arial" w:cs="Arial"/>
                <w:sz w:val="22"/>
                <w:szCs w:val="22"/>
              </w:rPr>
              <w:t>.</w:t>
            </w:r>
          </w:p>
          <w:p w:rsidRPr="001112AF" w:rsidR="0054635B" w:rsidP="00B15B2A" w:rsidRDefault="0054635B" w14:paraId="253C2C6A"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does not drink </w:t>
            </w:r>
            <w:r w:rsidRPr="45336116" w:rsidR="45336116">
              <w:rPr>
                <w:rStyle w:val="spanChar"/>
                <w:rFonts w:ascii="Arial" w:hAnsi="Arial" w:cs="Arial"/>
                <w:sz w:val="22"/>
                <w:szCs w:val="22"/>
              </w:rPr>
              <w:t>alcohol</w:t>
            </w:r>
            <w:r w:rsidRPr="45336116" w:rsidR="45336116">
              <w:rPr>
                <w:rFonts w:ascii="Arial" w:hAnsi="Arial" w:cs="Arial"/>
                <w:sz w:val="22"/>
                <w:szCs w:val="22"/>
              </w:rPr>
              <w:t>.</w:t>
            </w:r>
          </w:p>
          <w:p w:rsidRPr="001112AF" w:rsidR="0054635B" w:rsidP="00B15B2A" w:rsidRDefault="0054635B" w14:paraId="1080961C"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denies </w:t>
            </w:r>
            <w:r w:rsidRPr="45336116" w:rsidR="45336116">
              <w:rPr>
                <w:rStyle w:val="spanChar"/>
                <w:rFonts w:ascii="Arial" w:hAnsi="Arial" w:cs="Arial"/>
                <w:sz w:val="22"/>
                <w:szCs w:val="22"/>
              </w:rPr>
              <w:t>tobacco use</w:t>
            </w:r>
            <w:r w:rsidRPr="45336116" w:rsidR="45336116">
              <w:rPr>
                <w:rFonts w:ascii="Arial" w:hAnsi="Arial" w:cs="Arial"/>
                <w:sz w:val="22"/>
                <w:szCs w:val="22"/>
              </w:rPr>
              <w:t>.</w:t>
            </w:r>
          </w:p>
          <w:p w:rsidRPr="001112AF" w:rsidR="0054635B" w:rsidP="00B15B2A" w:rsidRDefault="0054635B" w14:paraId="3EB2F7B8"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has a history of </w:t>
            </w:r>
            <w:r w:rsidRPr="45336116" w:rsidR="45336116">
              <w:rPr>
                <w:rStyle w:val="spanChar"/>
                <w:rFonts w:ascii="Arial" w:hAnsi="Arial" w:cs="Arial"/>
                <w:sz w:val="22"/>
                <w:szCs w:val="22"/>
              </w:rPr>
              <w:t>illicit drug use</w:t>
            </w:r>
            <w:r w:rsidRPr="45336116" w:rsidR="45336116">
              <w:rPr>
                <w:rFonts w:ascii="Arial" w:hAnsi="Arial" w:cs="Arial"/>
                <w:sz w:val="22"/>
                <w:szCs w:val="22"/>
              </w:rPr>
              <w:t>…</w:t>
            </w:r>
          </w:p>
          <w:p w:rsidRPr="001112AF" w:rsidR="0054635B" w:rsidP="00B15B2A" w:rsidRDefault="0054635B" w14:paraId="72D630AC"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used to drink </w:t>
            </w:r>
            <w:r w:rsidRPr="45336116" w:rsidR="45336116">
              <w:rPr>
                <w:rStyle w:val="spanChar"/>
                <w:rFonts w:ascii="Arial" w:hAnsi="Arial" w:cs="Arial"/>
                <w:sz w:val="22"/>
                <w:szCs w:val="22"/>
              </w:rPr>
              <w:t>alcohol</w:t>
            </w:r>
            <w:r w:rsidRPr="45336116" w:rsidR="45336116">
              <w:rPr>
                <w:rFonts w:ascii="Arial" w:hAnsi="Arial" w:cs="Arial"/>
                <w:sz w:val="22"/>
                <w:szCs w:val="22"/>
              </w:rPr>
              <w:t xml:space="preserve"> rarely…</w:t>
            </w:r>
          </w:p>
          <w:p w:rsidR="0054635B" w:rsidP="00B15B2A" w:rsidRDefault="0054635B" w14:paraId="62188CB7"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…no </w:t>
            </w:r>
            <w:r w:rsidRPr="45336116" w:rsidR="45336116">
              <w:rPr>
                <w:rStyle w:val="spanChar"/>
                <w:rFonts w:ascii="Arial" w:hAnsi="Arial" w:cs="Arial"/>
                <w:sz w:val="22"/>
                <w:szCs w:val="22"/>
              </w:rPr>
              <w:t>ETOH</w:t>
            </w:r>
            <w:r w:rsidRPr="45336116" w:rsidR="45336116">
              <w:rPr>
                <w:rFonts w:ascii="Arial" w:hAnsi="Arial" w:cs="Arial"/>
                <w:sz w:val="22"/>
                <w:szCs w:val="22"/>
              </w:rPr>
              <w:t>.</w:t>
            </w:r>
          </w:p>
          <w:p w:rsidR="00D81CA8" w:rsidP="00B15B2A" w:rsidRDefault="00D81CA8" w14:paraId="243D9CDF"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mother was concerned about muscle stiffness and also notes </w:t>
            </w:r>
            <w:r w:rsidRPr="45336116" w:rsidR="45336116">
              <w:rPr>
                <w:rFonts w:ascii="Arial" w:hAnsi="Arial" w:cs="Arial"/>
                <w:b w:val="1"/>
                <w:bCs w:val="1"/>
                <w:sz w:val="22"/>
                <w:szCs w:val="22"/>
                <w:u w:val="single"/>
              </w:rPr>
              <w:t xml:space="preserve">alcohol consumption </w:t>
            </w:r>
            <w:r w:rsidRPr="45336116" w:rsidR="45336116">
              <w:rPr>
                <w:rFonts w:ascii="Arial" w:hAnsi="Arial" w:cs="Arial"/>
                <w:sz w:val="22"/>
                <w:szCs w:val="22"/>
              </w:rPr>
              <w:t xml:space="preserve">before finding out she was </w:t>
            </w:r>
            <w:r w:rsidRPr="45336116" w:rsidR="45336116">
              <w:rPr>
                <w:rFonts w:ascii="Arial" w:hAnsi="Arial" w:cs="Arial"/>
                <w:sz w:val="22"/>
                <w:szCs w:val="22"/>
              </w:rPr>
              <w:t>pregnant</w:t>
            </w:r>
          </w:p>
          <w:p w:rsidR="00D81CA8" w:rsidP="00B15B2A" w:rsidRDefault="00D81CA8" w14:paraId="55C90A55"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reports previous </w:t>
            </w:r>
            <w:r w:rsidRPr="45336116" w:rsidR="45336116">
              <w:rPr>
                <w:rFonts w:ascii="Arial" w:hAnsi="Arial" w:cs="Arial"/>
                <w:b w:val="1"/>
                <w:bCs w:val="1"/>
                <w:sz w:val="22"/>
                <w:szCs w:val="22"/>
                <w:u w:val="single"/>
              </w:rPr>
              <w:t>drug use</w:t>
            </w:r>
            <w:r w:rsidRPr="45336116" w:rsidR="45336116">
              <w:rPr>
                <w:rFonts w:ascii="Arial" w:hAnsi="Arial" w:cs="Arial"/>
                <w:sz w:val="22"/>
                <w:szCs w:val="22"/>
              </w:rPr>
              <w:t>.</w:t>
            </w:r>
          </w:p>
          <w:p w:rsidR="00E771FA" w:rsidP="45336116" w:rsidRDefault="00D81CA8" w14:paraId="721197BB" w14:textId="75B1868D">
            <w:pPr>
              <w:pStyle w:val="table"/>
              <w:keepNext w:val="1"/>
              <w:jc w:val="both"/>
              <w:rPr>
                <w:rFonts w:ascii="Arial" w:hAnsi="Arial" w:cs="Arial"/>
                <w:sz w:val="22"/>
                <w:szCs w:val="22"/>
              </w:rPr>
            </w:pPr>
            <w:r w:rsidRPr="45336116" w:rsidR="45336116">
              <w:rPr>
                <w:rFonts w:ascii="Arial" w:hAnsi="Arial" w:cs="Arial"/>
                <w:b w:val="1"/>
                <w:bCs w:val="1"/>
                <w:sz w:val="22"/>
                <w:szCs w:val="22"/>
                <w:u w:val="single"/>
              </w:rPr>
              <w:t>Tobacco Use</w:t>
            </w:r>
            <w:r w:rsidRPr="45336116" w:rsidR="45336116">
              <w:rPr>
                <w:rFonts w:ascii="Arial" w:hAnsi="Arial" w:cs="Arial"/>
                <w:sz w:val="22"/>
                <w:szCs w:val="22"/>
              </w:rPr>
              <w:t xml:space="preserve">   Smoking Status Never Smoker (Prioritize the header)</w:t>
            </w:r>
          </w:p>
          <w:p w:rsidRPr="001112AF" w:rsidR="005B6226" w:rsidP="34024589" w:rsidRDefault="005B6226" w14:paraId="02CF84F4" w14:textId="0E5B20B5">
            <w:pPr>
              <w:pStyle w:val="table"/>
              <w:keepNext w:val="1"/>
              <w:jc w:val="both"/>
              <w:rPr>
                <w:rFonts w:ascii="Arial" w:hAnsi="Arial" w:cs="Arial"/>
                <w:sz w:val="22"/>
                <w:szCs w:val="22"/>
              </w:rPr>
            </w:pPr>
            <w:r w:rsidRPr="45336116" w:rsidR="45336116">
              <w:rPr>
                <w:rStyle w:val="spanChar"/>
                <w:rFonts w:ascii="Arial" w:hAnsi="Arial" w:cs="Arial"/>
                <w:sz w:val="22"/>
                <w:szCs w:val="22"/>
                <w:u w:val="none"/>
              </w:rPr>
              <w:t xml:space="preserve">He has a h/o </w:t>
            </w:r>
            <w:r w:rsidRPr="45336116" w:rsidR="45336116">
              <w:rPr>
                <w:rStyle w:val="spanChar"/>
                <w:rFonts w:ascii="Arial" w:hAnsi="Arial" w:cs="Arial"/>
                <w:b w:val="1"/>
                <w:bCs w:val="1"/>
                <w:sz w:val="22"/>
                <w:szCs w:val="22"/>
                <w:u w:val="single"/>
              </w:rPr>
              <w:t xml:space="preserve">meth </w:t>
            </w:r>
            <w:r w:rsidRPr="45336116" w:rsidR="45336116">
              <w:rPr>
                <w:rStyle w:val="spanChar"/>
                <w:rFonts w:ascii="Arial" w:hAnsi="Arial" w:cs="Arial"/>
                <w:sz w:val="22"/>
                <w:szCs w:val="22"/>
                <w:u w:val="none"/>
              </w:rPr>
              <w:t>prenatally.</w:t>
            </w:r>
          </w:p>
          <w:p w:rsidRPr="001112AF" w:rsidR="005B6226" w:rsidP="22BC8B81" w:rsidRDefault="005B6226" w14:paraId="038CC283" w14:textId="026FB427">
            <w:pPr>
              <w:pStyle w:val="table"/>
              <w:keepNext w:val="1"/>
              <w:jc w:val="both"/>
              <w:rPr>
                <w:rStyle w:val="spanChar"/>
                <w:rFonts w:ascii="Arial" w:hAnsi="Arial" w:cs="Arial"/>
                <w:sz w:val="22"/>
                <w:szCs w:val="22"/>
                <w:u w:val="none"/>
              </w:rPr>
            </w:pPr>
            <w:r w:rsidRPr="6C24E480" w:rsidR="6C24E480">
              <w:rPr>
                <w:rStyle w:val="spanChar"/>
                <w:rFonts w:ascii="Arial" w:hAnsi="Arial" w:cs="Arial"/>
                <w:sz w:val="22"/>
                <w:szCs w:val="22"/>
                <w:u w:val="none"/>
              </w:rPr>
              <w:t xml:space="preserve">Feels safe at home, mom </w:t>
            </w:r>
            <w:r w:rsidRPr="6C24E480" w:rsidR="6C24E480">
              <w:rPr>
                <w:rStyle w:val="spanChar"/>
                <w:rFonts w:ascii="Arial" w:hAnsi="Arial" w:cs="Arial"/>
                <w:b w:val="1"/>
                <w:bCs w:val="1"/>
                <w:sz w:val="22"/>
                <w:szCs w:val="22"/>
                <w:u w:val="single"/>
              </w:rPr>
              <w:t>vapes</w:t>
            </w:r>
            <w:r w:rsidRPr="6C24E480" w:rsidR="6C24E480">
              <w:rPr>
                <w:rStyle w:val="spanChar"/>
                <w:rFonts w:ascii="Arial" w:hAnsi="Arial" w:cs="Arial"/>
                <w:sz w:val="22"/>
                <w:szCs w:val="22"/>
                <w:u w:val="none"/>
              </w:rPr>
              <w:t xml:space="preserve">, otherwise no </w:t>
            </w:r>
            <w:r w:rsidRPr="6C24E480" w:rsidR="6C24E480">
              <w:rPr>
                <w:rStyle w:val="spanChar"/>
                <w:rFonts w:ascii="Arial" w:hAnsi="Arial" w:cs="Arial"/>
                <w:b w:val="1"/>
                <w:bCs w:val="1"/>
                <w:sz w:val="22"/>
                <w:szCs w:val="22"/>
                <w:u w:val="single"/>
              </w:rPr>
              <w:t>tobacco</w:t>
            </w:r>
            <w:r w:rsidRPr="6C24E480" w:rsidR="6C24E480">
              <w:rPr>
                <w:rStyle w:val="spanChar"/>
                <w:rFonts w:ascii="Arial" w:hAnsi="Arial" w:cs="Arial"/>
                <w:sz w:val="22"/>
                <w:szCs w:val="22"/>
                <w:u w:val="none"/>
              </w:rPr>
              <w:t xml:space="preserve"> or </w:t>
            </w:r>
            <w:r w:rsidRPr="6C24E480" w:rsidR="6C24E480">
              <w:rPr>
                <w:rStyle w:val="spanChar"/>
                <w:rFonts w:ascii="Arial" w:hAnsi="Arial" w:cs="Arial"/>
                <w:b w:val="1"/>
                <w:bCs w:val="1"/>
                <w:sz w:val="22"/>
                <w:szCs w:val="22"/>
                <w:u w:val="single"/>
              </w:rPr>
              <w:t>drugs</w:t>
            </w:r>
            <w:r w:rsidRPr="6C24E480" w:rsidR="6C24E480">
              <w:rPr>
                <w:rStyle w:val="spanChar"/>
                <w:rFonts w:ascii="Arial" w:hAnsi="Arial" w:cs="Arial"/>
                <w:sz w:val="22"/>
                <w:szCs w:val="22"/>
                <w:u w:val="none"/>
              </w:rPr>
              <w:t xml:space="preserve">, parents drink </w:t>
            </w:r>
            <w:r w:rsidRPr="6C24E480" w:rsidR="6C24E480">
              <w:rPr>
                <w:rStyle w:val="spanChar"/>
                <w:rFonts w:ascii="Arial" w:hAnsi="Arial" w:cs="Arial"/>
                <w:b w:val="1"/>
                <w:bCs w:val="1"/>
                <w:sz w:val="22"/>
                <w:szCs w:val="22"/>
                <w:u w:val="single"/>
              </w:rPr>
              <w:t>alcohol</w:t>
            </w:r>
            <w:r w:rsidRPr="6C24E480" w:rsidR="6C24E480">
              <w:rPr>
                <w:rStyle w:val="spanChar"/>
                <w:rFonts w:ascii="Arial" w:hAnsi="Arial" w:cs="Arial"/>
                <w:sz w:val="22"/>
                <w:szCs w:val="22"/>
                <w:u w:val="none"/>
              </w:rPr>
              <w:t xml:space="preserve"> on occasion, no firearms.</w:t>
            </w:r>
          </w:p>
          <w:p w:rsidRPr="001112AF" w:rsidR="005B6226" w:rsidP="45336116" w:rsidRDefault="005B6226" w14:paraId="1E1626BB" w14:textId="631D078D">
            <w:pPr>
              <w:pStyle w:val="table"/>
              <w:keepNext w:val="1"/>
              <w:jc w:val="both"/>
              <w:rPr>
                <w:rStyle w:val="spanChar"/>
                <w:rFonts w:ascii="Arial" w:hAnsi="Arial" w:cs="Arial"/>
                <w:sz w:val="22"/>
                <w:szCs w:val="22"/>
                <w:u w:val="none"/>
              </w:rPr>
            </w:pPr>
            <w:r w:rsidRPr="6C24E480" w:rsidR="6C24E480">
              <w:rPr>
                <w:rStyle w:val="spanChar"/>
                <w:rFonts w:ascii="Arial" w:hAnsi="Arial" w:cs="Arial"/>
                <w:b w:val="1"/>
                <w:bCs w:val="1"/>
                <w:sz w:val="22"/>
                <w:szCs w:val="22"/>
                <w:u w:val="single"/>
              </w:rPr>
              <w:t>Smoking use</w:t>
            </w:r>
            <w:r w:rsidRPr="6C24E480" w:rsidR="6C24E480">
              <w:rPr>
                <w:rStyle w:val="spanChar"/>
                <w:rFonts w:ascii="Arial" w:hAnsi="Arial" w:cs="Arial"/>
                <w:sz w:val="22"/>
                <w:szCs w:val="22"/>
                <w:u w:val="none"/>
              </w:rPr>
              <w:t xml:space="preserve">: none.  Smokeless </w:t>
            </w:r>
            <w:r w:rsidRPr="6C24E480" w:rsidR="6C24E480">
              <w:rPr>
                <w:rStyle w:val="spanChar"/>
                <w:rFonts w:ascii="Arial" w:hAnsi="Arial" w:cs="Arial"/>
                <w:b w:val="1"/>
                <w:bCs w:val="1"/>
                <w:sz w:val="22"/>
                <w:szCs w:val="22"/>
                <w:u w:val="single"/>
              </w:rPr>
              <w:t>tobacco</w:t>
            </w:r>
            <w:r w:rsidRPr="6C24E480" w:rsidR="6C24E480">
              <w:rPr>
                <w:rStyle w:val="spanChar"/>
                <w:rFonts w:ascii="Arial" w:hAnsi="Arial" w:cs="Arial"/>
                <w:sz w:val="22"/>
                <w:szCs w:val="22"/>
                <w:u w:val="none"/>
              </w:rPr>
              <w:t>: none.</w:t>
            </w:r>
          </w:p>
        </w:tc>
      </w:tr>
      <w:tr w:rsidRPr="00ED2F19" w:rsidR="0054635B" w:rsidTr="6C24E480" w14:paraId="2A6DBD8F" w14:textId="77777777">
        <w:tc>
          <w:tcPr>
            <w:tcW w:w="1372" w:type="pct"/>
            <w:tcMar/>
          </w:tcPr>
          <w:p w:rsidRPr="001112AF" w:rsidR="0054635B" w:rsidP="00B15B2A" w:rsidRDefault="0054635B" w14:paraId="58651217" w14:textId="77777777">
            <w:pPr>
              <w:pStyle w:val="table"/>
              <w:keepNext w:val="1"/>
              <w:jc w:val="both"/>
              <w:rPr>
                <w:rFonts w:ascii="Arial" w:hAnsi="Arial" w:cs="Arial"/>
                <w:sz w:val="22"/>
                <w:szCs w:val="22"/>
              </w:rPr>
            </w:pPr>
            <w:r w:rsidRPr="45336116" w:rsidR="45336116">
              <w:rPr>
                <w:rFonts w:ascii="Arial" w:hAnsi="Arial" w:cs="Arial"/>
                <w:sz w:val="22"/>
                <w:szCs w:val="22"/>
              </w:rPr>
              <w:t>2. Verb or substance type</w:t>
            </w:r>
          </w:p>
        </w:tc>
        <w:tc>
          <w:tcPr>
            <w:tcW w:w="3628" w:type="pct"/>
            <w:tcMar/>
          </w:tcPr>
          <w:p w:rsidRPr="001112AF" w:rsidR="0054635B" w:rsidP="00B15B2A" w:rsidRDefault="0054635B" w14:paraId="3873E5A1"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Admits to </w:t>
            </w:r>
            <w:r w:rsidRPr="45336116" w:rsidR="45336116">
              <w:rPr>
                <w:rStyle w:val="spanChar"/>
                <w:rFonts w:ascii="Arial" w:hAnsi="Arial" w:cs="Arial"/>
                <w:sz w:val="22"/>
                <w:szCs w:val="22"/>
              </w:rPr>
              <w:t>heroin use</w:t>
            </w:r>
            <w:r w:rsidRPr="45336116" w:rsidR="45336116">
              <w:rPr>
                <w:rFonts w:ascii="Arial" w:hAnsi="Arial" w:cs="Arial"/>
                <w:sz w:val="22"/>
                <w:szCs w:val="22"/>
              </w:rPr>
              <w:t>…</w:t>
            </w:r>
          </w:p>
          <w:p w:rsidRPr="001112AF" w:rsidR="0054635B" w:rsidP="00B15B2A" w:rsidRDefault="0054635B" w14:paraId="513D3332"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does not </w:t>
            </w:r>
            <w:r w:rsidRPr="45336116" w:rsidR="45336116">
              <w:rPr>
                <w:rStyle w:val="spanChar"/>
                <w:rFonts w:ascii="Arial" w:hAnsi="Arial" w:cs="Arial"/>
                <w:sz w:val="22"/>
                <w:szCs w:val="22"/>
              </w:rPr>
              <w:t>drink</w:t>
            </w:r>
            <w:r w:rsidRPr="45336116" w:rsidR="45336116">
              <w:rPr>
                <w:rFonts w:ascii="Arial" w:hAnsi="Arial" w:cs="Arial"/>
                <w:sz w:val="22"/>
                <w:szCs w:val="22"/>
              </w:rPr>
              <w:t>…</w:t>
            </w:r>
          </w:p>
          <w:p w:rsidRPr="001112AF" w:rsidR="0054635B" w:rsidP="00B15B2A" w:rsidRDefault="0054635B" w14:paraId="33E1D99C"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does </w:t>
            </w:r>
            <w:r w:rsidRPr="45336116" w:rsidR="45336116">
              <w:rPr>
                <w:rStyle w:val="spanChar"/>
                <w:rFonts w:ascii="Arial" w:hAnsi="Arial" w:cs="Arial"/>
                <w:sz w:val="22"/>
                <w:szCs w:val="22"/>
              </w:rPr>
              <w:t>drink</w:t>
            </w:r>
            <w:r w:rsidRPr="45336116" w:rsidR="45336116">
              <w:rPr>
                <w:rFonts w:ascii="Arial" w:hAnsi="Arial" w:cs="Arial"/>
                <w:sz w:val="22"/>
                <w:szCs w:val="22"/>
              </w:rPr>
              <w:t xml:space="preserve"> six beers a day.</w:t>
            </w:r>
          </w:p>
          <w:p w:rsidRPr="001112AF" w:rsidR="0054635B" w:rsidP="00B15B2A" w:rsidRDefault="0054635B" w14:paraId="7A660458"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has not </w:t>
            </w:r>
            <w:r w:rsidRPr="45336116" w:rsidR="45336116">
              <w:rPr>
                <w:rStyle w:val="spanChar"/>
                <w:rFonts w:ascii="Arial" w:hAnsi="Arial" w:cs="Arial"/>
                <w:sz w:val="22"/>
                <w:szCs w:val="22"/>
              </w:rPr>
              <w:t>smoked</w:t>
            </w:r>
            <w:r w:rsidRPr="45336116" w:rsidR="45336116">
              <w:rPr>
                <w:rFonts w:ascii="Arial" w:hAnsi="Arial" w:cs="Arial"/>
                <w:sz w:val="22"/>
                <w:szCs w:val="22"/>
              </w:rPr>
              <w:t xml:space="preserve"> for the past 27 years.</w:t>
            </w:r>
          </w:p>
          <w:p w:rsidRPr="001112AF" w:rsidR="0054635B" w:rsidP="00B15B2A" w:rsidRDefault="0054635B" w14:paraId="36C19988"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does not </w:t>
            </w:r>
            <w:r w:rsidRPr="45336116" w:rsidR="45336116">
              <w:rPr>
                <w:rStyle w:val="spanChar"/>
                <w:rFonts w:ascii="Arial" w:hAnsi="Arial" w:cs="Arial"/>
                <w:sz w:val="22"/>
                <w:szCs w:val="22"/>
              </w:rPr>
              <w:t>smoke</w:t>
            </w:r>
            <w:r w:rsidRPr="45336116" w:rsidR="45336116">
              <w:rPr>
                <w:rFonts w:ascii="Arial" w:hAnsi="Arial" w:cs="Arial"/>
                <w:sz w:val="22"/>
                <w:szCs w:val="22"/>
              </w:rPr>
              <w:t>.</w:t>
            </w:r>
          </w:p>
          <w:p w:rsidRPr="001112AF" w:rsidR="0054635B" w:rsidP="00B15B2A" w:rsidRDefault="0054635B" w14:paraId="3C2BD019"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has </w:t>
            </w:r>
            <w:r w:rsidRPr="45336116" w:rsidR="45336116">
              <w:rPr>
                <w:rStyle w:val="spanChar"/>
                <w:rFonts w:ascii="Arial" w:hAnsi="Arial" w:cs="Arial"/>
                <w:sz w:val="22"/>
                <w:szCs w:val="22"/>
                <w:u w:val="single"/>
              </w:rPr>
              <w:t>about</w:t>
            </w:r>
            <w:r w:rsidRPr="45336116" w:rsidR="45336116">
              <w:rPr>
                <w:rStyle w:val="spanChar"/>
                <w:rFonts w:ascii="Arial" w:hAnsi="Arial" w:cs="Arial"/>
                <w:sz w:val="22"/>
                <w:szCs w:val="22"/>
              </w:rPr>
              <w:t xml:space="preserve"> 10 drinks</w:t>
            </w:r>
            <w:r w:rsidRPr="45336116" w:rsidR="45336116">
              <w:rPr>
                <w:rFonts w:ascii="Arial" w:hAnsi="Arial" w:cs="Arial"/>
                <w:sz w:val="22"/>
                <w:szCs w:val="22"/>
              </w:rPr>
              <w:t xml:space="preserve"> a year.</w:t>
            </w:r>
          </w:p>
          <w:p w:rsidRPr="005B6226" w:rsidR="00D81CA8" w:rsidP="00B15B2A" w:rsidRDefault="0054635B" w14:paraId="77DB12D0" w14:textId="69180B1C">
            <w:pPr>
              <w:pStyle w:val="table"/>
              <w:keepNext w:val="1"/>
              <w:jc w:val="both"/>
              <w:rPr>
                <w:rStyle w:val="spanChar"/>
                <w:rFonts w:ascii="Arial" w:hAnsi="Arial" w:cs="Arial"/>
                <w:b w:val="1"/>
                <w:bCs w:val="1"/>
                <w:sz w:val="22"/>
                <w:szCs w:val="22"/>
                <w:u w:val="none"/>
              </w:rPr>
            </w:pPr>
            <w:r w:rsidRPr="45336116" w:rsidR="45336116">
              <w:rPr>
                <w:rFonts w:ascii="Arial" w:hAnsi="Arial" w:cs="Arial"/>
                <w:sz w:val="22"/>
                <w:szCs w:val="22"/>
              </w:rPr>
              <w:t xml:space="preserve">…patient experimented with </w:t>
            </w:r>
            <w:r w:rsidRPr="45336116" w:rsidR="45336116">
              <w:rPr>
                <w:rStyle w:val="spanChar"/>
                <w:rFonts w:ascii="Arial" w:hAnsi="Arial" w:cs="Arial"/>
                <w:sz w:val="22"/>
                <w:szCs w:val="22"/>
                <w:u w:val="single"/>
              </w:rPr>
              <w:t>amphetamines</w:t>
            </w:r>
            <w:r w:rsidRPr="45336116" w:rsidR="45336116">
              <w:rPr>
                <w:rStyle w:val="spanChar"/>
                <w:rFonts w:ascii="Arial" w:hAnsi="Arial" w:cs="Arial"/>
                <w:sz w:val="22"/>
                <w:szCs w:val="22"/>
                <w:u w:val="none"/>
              </w:rPr>
              <w:t xml:space="preserve">, </w:t>
            </w:r>
            <w:r w:rsidRPr="45336116" w:rsidR="45336116">
              <w:rPr>
                <w:rStyle w:val="spanChar"/>
                <w:rFonts w:ascii="Arial" w:hAnsi="Arial" w:cs="Arial"/>
                <w:sz w:val="22"/>
                <w:szCs w:val="22"/>
                <w:u w:val="single"/>
              </w:rPr>
              <w:t>cocaine</w:t>
            </w:r>
            <w:r w:rsidRPr="45336116" w:rsidR="45336116">
              <w:rPr>
                <w:rStyle w:val="spanChar"/>
                <w:rFonts w:ascii="Arial" w:hAnsi="Arial" w:cs="Arial"/>
                <w:sz w:val="22"/>
                <w:szCs w:val="22"/>
                <w:u w:val="none"/>
              </w:rPr>
              <w:t xml:space="preserve">, </w:t>
            </w:r>
            <w:r w:rsidRPr="45336116" w:rsidR="45336116">
              <w:rPr>
                <w:rStyle w:val="spanChar"/>
                <w:rFonts w:ascii="Arial" w:hAnsi="Arial" w:cs="Arial"/>
                <w:sz w:val="22"/>
                <w:szCs w:val="22"/>
                <w:u w:val="single"/>
              </w:rPr>
              <w:t>marijuana</w:t>
            </w:r>
            <w:r w:rsidRPr="45336116" w:rsidR="45336116">
              <w:rPr>
                <w:rFonts w:ascii="Arial" w:hAnsi="Arial" w:cs="Arial"/>
                <w:b w:val="1"/>
                <w:bCs w:val="1"/>
                <w:sz w:val="22"/>
                <w:szCs w:val="22"/>
              </w:rPr>
              <w:t>…</w:t>
            </w:r>
          </w:p>
        </w:tc>
      </w:tr>
    </w:tbl>
    <w:p w:rsidR="00A86227" w:rsidP="34024589" w:rsidRDefault="00A86227" w14:paraId="558DB1AE" w14:textId="18481104">
      <w:pPr>
        <w:jc w:val="both"/>
        <w:rPr>
          <w:rFonts w:ascii="Arial" w:hAnsi="Arial" w:cs="Arial"/>
          <w:b w:val="1"/>
          <w:bCs w:val="1"/>
          <w:sz w:val="22"/>
          <w:szCs w:val="22"/>
        </w:rPr>
      </w:pPr>
    </w:p>
    <w:p w:rsidRPr="00AD05C7" w:rsidR="00AF7B52" w:rsidP="45336116" w:rsidRDefault="0054635B" w14:paraId="040DCDD1" w14:textId="1C679A91">
      <w:pPr>
        <w:jc w:val="both"/>
        <w:rPr>
          <w:rFonts w:ascii="Arial" w:hAnsi="Arial" w:cs="Arial"/>
          <w:b w:val="1"/>
          <w:bCs w:val="1"/>
          <w:i w:val="1"/>
          <w:iCs w:val="1"/>
          <w:sz w:val="22"/>
          <w:szCs w:val="22"/>
        </w:rPr>
      </w:pPr>
      <w:r w:rsidRPr="45336116" w:rsidR="45336116">
        <w:rPr>
          <w:rFonts w:ascii="Arial" w:hAnsi="Arial" w:cs="Arial"/>
          <w:b w:val="1"/>
          <w:bCs w:val="1"/>
          <w:sz w:val="22"/>
          <w:szCs w:val="22"/>
        </w:rPr>
        <w:t>(2) Status (required):</w:t>
      </w:r>
      <w:r w:rsidRPr="45336116" w:rsidR="45336116">
        <w:rPr>
          <w:rFonts w:ascii="Arial" w:hAnsi="Arial" w:cs="Arial"/>
          <w:sz w:val="22"/>
          <w:szCs w:val="22"/>
        </w:rPr>
        <w:t xml:space="preserve"> Status indicates whether the substance consumption is </w:t>
      </w:r>
      <w:r w:rsidRPr="45336116" w:rsidR="45336116">
        <w:rPr>
          <w:rFonts w:ascii="Arial" w:hAnsi="Arial" w:cs="Arial"/>
          <w:i w:val="1"/>
          <w:iCs w:val="1"/>
          <w:sz w:val="22"/>
          <w:szCs w:val="22"/>
        </w:rPr>
        <w:t>none</w:t>
      </w:r>
      <w:r w:rsidRPr="45336116" w:rsidR="45336116">
        <w:rPr>
          <w:rFonts w:ascii="Arial" w:hAnsi="Arial" w:cs="Arial"/>
          <w:sz w:val="22"/>
          <w:szCs w:val="22"/>
        </w:rPr>
        <w:t xml:space="preserve">, </w:t>
      </w:r>
      <w:r w:rsidRPr="45336116" w:rsidR="45336116">
        <w:rPr>
          <w:rFonts w:ascii="Arial" w:hAnsi="Arial" w:cs="Arial"/>
          <w:i w:val="1"/>
          <w:iCs w:val="1"/>
          <w:sz w:val="22"/>
          <w:szCs w:val="22"/>
        </w:rPr>
        <w:t>current</w:t>
      </w:r>
      <w:r w:rsidRPr="45336116" w:rsidR="45336116">
        <w:rPr>
          <w:rFonts w:ascii="Arial" w:hAnsi="Arial" w:cs="Arial"/>
          <w:sz w:val="22"/>
          <w:szCs w:val="22"/>
        </w:rPr>
        <w:t xml:space="preserve">, or </w:t>
      </w:r>
      <w:r w:rsidRPr="45336116" w:rsidR="45336116">
        <w:rPr>
          <w:rFonts w:ascii="Arial" w:hAnsi="Arial" w:cs="Arial"/>
          <w:i w:val="1"/>
          <w:iCs w:val="1"/>
          <w:sz w:val="22"/>
          <w:szCs w:val="22"/>
        </w:rPr>
        <w:t>past</w:t>
      </w:r>
      <w:r w:rsidRPr="45336116" w:rsidR="45336116">
        <w:rPr>
          <w:rFonts w:ascii="Arial" w:hAnsi="Arial" w:cs="Arial"/>
          <w:sz w:val="22"/>
          <w:szCs w:val="22"/>
        </w:rPr>
        <w:t xml:space="preserve">. The </w:t>
      </w:r>
      <w:r w:rsidRPr="45336116" w:rsidR="45336116">
        <w:rPr>
          <w:rFonts w:ascii="Arial" w:hAnsi="Arial" w:cs="Arial"/>
          <w:i w:val="1"/>
          <w:iCs w:val="1"/>
          <w:sz w:val="22"/>
          <w:szCs w:val="22"/>
        </w:rPr>
        <w:t>none</w:t>
      </w:r>
      <w:r w:rsidRPr="45336116" w:rsidR="45336116">
        <w:rPr>
          <w:rFonts w:ascii="Arial" w:hAnsi="Arial" w:cs="Arial"/>
          <w:sz w:val="22"/>
          <w:szCs w:val="22"/>
        </w:rPr>
        <w:t xml:space="preserve"> label indicates the patient does not use the substance currently and has not used it in the past. </w:t>
      </w:r>
      <w:r w:rsidRPr="45336116" w:rsidR="45336116">
        <w:rPr>
          <w:rFonts w:ascii="Arial" w:hAnsi="Arial" w:cs="Arial"/>
          <w:b w:val="1"/>
          <w:bCs w:val="1"/>
          <w:i w:val="1"/>
          <w:iCs w:val="1"/>
          <w:sz w:val="22"/>
          <w:szCs w:val="22"/>
        </w:rPr>
        <w:t xml:space="preserve">Status annotation consists of assigning a label to the substance trigger. </w:t>
      </w:r>
      <w:r w:rsidRPr="45336116" w:rsidR="45336116">
        <w:rPr>
          <w:rFonts w:ascii="Arial" w:hAnsi="Arial" w:cs="Arial"/>
          <w:b w:val="1"/>
          <w:bCs w:val="1"/>
          <w:sz w:val="22"/>
          <w:szCs w:val="22"/>
        </w:rPr>
        <w:t>The</w:t>
      </w:r>
      <w:r w:rsidRPr="45336116" w:rsidR="45336116">
        <w:rPr>
          <w:rFonts w:ascii="Arial" w:hAnsi="Arial" w:cs="Arial"/>
          <w:b w:val="1"/>
          <w:bCs w:val="1"/>
          <w:i w:val="1"/>
          <w:iCs w:val="1"/>
          <w:sz w:val="22"/>
          <w:szCs w:val="22"/>
        </w:rPr>
        <w:t xml:space="preserve"> Status</w:t>
      </w:r>
      <w:r w:rsidRPr="45336116" w:rsidR="45336116">
        <w:rPr>
          <w:rFonts w:ascii="Arial" w:hAnsi="Arial" w:cs="Arial"/>
          <w:b w:val="1"/>
          <w:bCs w:val="1"/>
          <w:sz w:val="22"/>
          <w:szCs w:val="22"/>
        </w:rPr>
        <w:t xml:space="preserve"> span should be the same as the </w:t>
      </w:r>
      <w:r w:rsidRPr="45336116" w:rsidR="45336116">
        <w:rPr>
          <w:rFonts w:ascii="Arial" w:hAnsi="Arial" w:cs="Arial"/>
          <w:b w:val="1"/>
          <w:bCs w:val="1"/>
          <w:i w:val="1"/>
          <w:iCs w:val="1"/>
          <w:sz w:val="22"/>
          <w:szCs w:val="22"/>
        </w:rPr>
        <w:t xml:space="preserve">Trigger </w:t>
      </w:r>
      <w:r w:rsidRPr="45336116" w:rsidR="45336116">
        <w:rPr>
          <w:rFonts w:ascii="Arial" w:hAnsi="Arial" w:cs="Arial"/>
          <w:b w:val="1"/>
          <w:bCs w:val="1"/>
          <w:sz w:val="22"/>
          <w:szCs w:val="22"/>
        </w:rPr>
        <w:t>span</w:t>
      </w:r>
      <w:r w:rsidRPr="45336116" w:rsidR="45336116">
        <w:rPr>
          <w:rFonts w:ascii="Arial" w:hAnsi="Arial" w:cs="Arial"/>
          <w:b w:val="1"/>
          <w:bCs w:val="1"/>
          <w:i w:val="1"/>
          <w:iCs w:val="1"/>
          <w:sz w:val="22"/>
          <w:szCs w:val="22"/>
        </w:rPr>
        <w:t>.</w:t>
      </w:r>
    </w:p>
    <w:p w:rsidRPr="001112AF" w:rsidR="0054635B" w:rsidP="00B15B2A" w:rsidRDefault="0054635B" w14:paraId="2625E769" w14:textId="2FAAEF60">
      <w:pPr>
        <w:pStyle w:val="Caption"/>
        <w:keepNext w:val="1"/>
        <w:jc w:val="both"/>
        <w:rPr>
          <w:rFonts w:ascii="Arial" w:hAnsi="Arial" w:cs="Arial"/>
          <w:sz w:val="22"/>
          <w:szCs w:val="22"/>
        </w:rPr>
      </w:pPr>
      <w:bookmarkStart w:name="_Ref14444723" w:id="25"/>
      <w:r w:rsidRPr="45336116" w:rsidR="45336116">
        <w:rPr>
          <w:rFonts w:ascii="Arial" w:hAnsi="Arial" w:cs="Arial"/>
          <w:sz w:val="22"/>
          <w:szCs w:val="22"/>
        </w:rPr>
        <w:t xml:space="preserve">Table </w:t>
      </w:r>
      <w:bookmarkEnd w:id="25"/>
      <w:r w:rsidRPr="45336116" w:rsidR="45336116">
        <w:rPr>
          <w:rFonts w:ascii="Arial" w:hAnsi="Arial" w:cs="Arial"/>
          <w:sz w:val="22"/>
          <w:szCs w:val="22"/>
        </w:rPr>
        <w:t>18</w:t>
      </w:r>
      <w:r w:rsidRPr="45336116" w:rsidR="45336116">
        <w:rPr>
          <w:rFonts w:ascii="Arial" w:hAnsi="Arial" w:cs="Arial"/>
          <w:sz w:val="22"/>
          <w:szCs w:val="22"/>
        </w:rPr>
        <w:t xml:space="preserve">. Substance abuse- status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the </w:t>
      </w:r>
      <w:r w:rsidRPr="45336116" w:rsidR="45336116">
        <w:rPr>
          <w:rFonts w:ascii="Arial" w:hAnsi="Arial" w:cs="Arial"/>
          <w:sz w:val="22"/>
          <w:szCs w:val="22"/>
        </w:rPr>
        <w:t>triggers</w:t>
      </w:r>
      <w:r w:rsidRPr="45336116" w:rsidR="45336116">
        <w:rPr>
          <w:rFonts w:ascii="Arial" w:hAnsi="Arial" w:cs="Arial"/>
          <w:sz w:val="22"/>
          <w:szCs w:val="22"/>
        </w:rPr>
        <w:t>.</w:t>
      </w:r>
    </w:p>
    <w:tbl>
      <w:tblPr>
        <w:tblStyle w:val="TableGrid"/>
        <w:tblW w:w="5000" w:type="pct"/>
        <w:tblLook w:val="04A0" w:firstRow="1" w:lastRow="0" w:firstColumn="1" w:lastColumn="0" w:noHBand="0" w:noVBand="1"/>
      </w:tblPr>
      <w:tblGrid>
        <w:gridCol w:w="2409"/>
        <w:gridCol w:w="7661"/>
      </w:tblGrid>
      <w:tr w:rsidRPr="00ED2F19" w:rsidR="0054635B" w:rsidTr="45336116" w14:paraId="5BE15B5B" w14:textId="77777777">
        <w:tc>
          <w:tcPr>
            <w:tcW w:w="1196" w:type="pct"/>
            <w:tcMar/>
          </w:tcPr>
          <w:p w:rsidRPr="001112AF" w:rsidR="0054635B" w:rsidP="00B15B2A" w:rsidRDefault="0054635B" w14:paraId="172B5E4B"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Status label</w:t>
            </w:r>
          </w:p>
        </w:tc>
        <w:tc>
          <w:tcPr>
            <w:tcW w:w="3804" w:type="pct"/>
            <w:tcMar/>
          </w:tcPr>
          <w:p w:rsidRPr="001112AF" w:rsidR="0054635B" w:rsidP="00B15B2A" w:rsidRDefault="0054635B" w14:paraId="75CD3118"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54635B" w:rsidTr="45336116" w14:paraId="5251C560" w14:textId="77777777">
        <w:tc>
          <w:tcPr>
            <w:tcW w:w="1196" w:type="pct"/>
            <w:tcMar/>
          </w:tcPr>
          <w:p w:rsidRPr="001112AF" w:rsidR="0054635B" w:rsidP="00B15B2A" w:rsidRDefault="0054635B" w14:paraId="6F7A92CA" w14:textId="77777777">
            <w:pPr>
              <w:pStyle w:val="table"/>
              <w:keepNext w:val="1"/>
              <w:jc w:val="both"/>
              <w:rPr>
                <w:rFonts w:ascii="Arial" w:hAnsi="Arial" w:cs="Arial"/>
                <w:sz w:val="22"/>
                <w:szCs w:val="22"/>
              </w:rPr>
            </w:pPr>
            <w:r w:rsidRPr="45336116" w:rsidR="45336116">
              <w:rPr>
                <w:rFonts w:ascii="Arial" w:hAnsi="Arial" w:cs="Arial"/>
                <w:sz w:val="22"/>
                <w:szCs w:val="22"/>
              </w:rPr>
              <w:t>none</w:t>
            </w:r>
          </w:p>
        </w:tc>
        <w:tc>
          <w:tcPr>
            <w:tcW w:w="3804" w:type="pct"/>
            <w:tcMar/>
          </w:tcPr>
          <w:p w:rsidRPr="00982939" w:rsidR="0054635B" w:rsidP="00B15B2A" w:rsidRDefault="0054635B" w14:paraId="4C5E3C54"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The patient </w:t>
            </w:r>
            <w:r w:rsidRPr="45336116" w:rsidR="45336116">
              <w:rPr>
                <w:rStyle w:val="spanChar"/>
                <w:rFonts w:ascii="Arial" w:hAnsi="Arial" w:cs="Arial"/>
                <w:sz w:val="22"/>
                <w:szCs w:val="22"/>
                <w:u w:val="none"/>
              </w:rPr>
              <w:t>denies any</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alcohol</w:t>
            </w:r>
            <w:r w:rsidRPr="45336116" w:rsidR="45336116">
              <w:rPr>
                <w:rFonts w:ascii="Arial" w:hAnsi="Arial" w:cs="Arial"/>
                <w:sz w:val="22"/>
                <w:szCs w:val="22"/>
              </w:rPr>
              <w:t>.</w:t>
            </w:r>
          </w:p>
          <w:p w:rsidRPr="00982939" w:rsidR="0054635B" w:rsidP="00B15B2A" w:rsidRDefault="0054635B" w14:paraId="563D408D"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sz w:val="22"/>
                <w:szCs w:val="22"/>
                <w:u w:val="none"/>
              </w:rPr>
              <w:t>currently denies</w:t>
            </w:r>
            <w:r w:rsidRPr="45336116" w:rsidR="45336116">
              <w:rPr>
                <w:rFonts w:ascii="Arial" w:hAnsi="Arial" w:cs="Arial"/>
                <w:sz w:val="22"/>
                <w:szCs w:val="22"/>
              </w:rPr>
              <w:t xml:space="preserve"> any </w:t>
            </w:r>
            <w:r w:rsidRPr="45336116" w:rsidR="45336116">
              <w:rPr>
                <w:rFonts w:ascii="Arial" w:hAnsi="Arial" w:cs="Arial"/>
                <w:b w:val="1"/>
                <w:bCs w:val="1"/>
                <w:sz w:val="22"/>
                <w:szCs w:val="22"/>
                <w:u w:val="single"/>
              </w:rPr>
              <w:t>drinking</w:t>
            </w:r>
            <w:r w:rsidRPr="45336116" w:rsidR="45336116">
              <w:rPr>
                <w:rFonts w:ascii="Arial" w:hAnsi="Arial" w:cs="Arial"/>
                <w:sz w:val="22"/>
                <w:szCs w:val="22"/>
              </w:rPr>
              <w:t>.</w:t>
            </w:r>
          </w:p>
          <w:p w:rsidRPr="00982939" w:rsidR="0054635B" w:rsidP="00B15B2A" w:rsidRDefault="0054635B" w14:paraId="06E2397E"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 she </w:t>
            </w:r>
            <w:r w:rsidRPr="45336116" w:rsidR="45336116">
              <w:rPr>
                <w:rStyle w:val="spanChar"/>
                <w:rFonts w:ascii="Arial" w:hAnsi="Arial" w:cs="Arial"/>
                <w:sz w:val="22"/>
                <w:szCs w:val="22"/>
                <w:u w:val="none"/>
              </w:rPr>
              <w:t xml:space="preserve">does not </w:t>
            </w:r>
            <w:r w:rsidRPr="45336116" w:rsidR="45336116">
              <w:rPr>
                <w:rFonts w:ascii="Arial" w:hAnsi="Arial" w:cs="Arial"/>
                <w:b w:val="1"/>
                <w:bCs w:val="1"/>
                <w:sz w:val="22"/>
                <w:szCs w:val="22"/>
                <w:u w:val="single"/>
              </w:rPr>
              <w:t>drink</w:t>
            </w:r>
            <w:r w:rsidRPr="45336116" w:rsidR="45336116">
              <w:rPr>
                <w:rFonts w:ascii="Arial" w:hAnsi="Arial" w:cs="Arial"/>
                <w:sz w:val="22"/>
                <w:szCs w:val="22"/>
              </w:rPr>
              <w:t>…</w:t>
            </w:r>
          </w:p>
          <w:p w:rsidRPr="00982939" w:rsidR="0054635B" w:rsidP="00B15B2A" w:rsidRDefault="0054635B" w14:paraId="2FC44934" w14:textId="77777777">
            <w:pPr>
              <w:pStyle w:val="table"/>
              <w:keepNext w:val="1"/>
              <w:jc w:val="both"/>
              <w:rPr>
                <w:rFonts w:ascii="Arial" w:hAnsi="Arial" w:cs="Arial"/>
                <w:sz w:val="22"/>
                <w:szCs w:val="22"/>
              </w:rPr>
            </w:pPr>
            <w:r w:rsidRPr="45336116" w:rsidR="45336116">
              <w:rPr>
                <w:rStyle w:val="spanChar"/>
                <w:rFonts w:ascii="Arial" w:hAnsi="Arial" w:cs="Arial"/>
                <w:sz w:val="22"/>
                <w:szCs w:val="22"/>
                <w:u w:val="none"/>
              </w:rPr>
              <w:t>does not consume</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alcohol</w:t>
            </w:r>
            <w:r w:rsidRPr="45336116" w:rsidR="45336116">
              <w:rPr>
                <w:rFonts w:ascii="Arial" w:hAnsi="Arial" w:cs="Arial"/>
                <w:sz w:val="22"/>
                <w:szCs w:val="22"/>
              </w:rPr>
              <w:t>.</w:t>
            </w:r>
          </w:p>
          <w:p w:rsidRPr="00982939" w:rsidR="0054635B" w:rsidP="00B15B2A" w:rsidRDefault="0054635B" w14:paraId="18390CBC" w14:textId="77777777">
            <w:pPr>
              <w:pStyle w:val="table"/>
              <w:keepNext w:val="1"/>
              <w:jc w:val="both"/>
              <w:rPr>
                <w:rFonts w:ascii="Arial" w:hAnsi="Arial" w:cs="Arial"/>
                <w:sz w:val="22"/>
                <w:szCs w:val="22"/>
              </w:rPr>
            </w:pPr>
            <w:r w:rsidRPr="45336116" w:rsidR="45336116">
              <w:rPr>
                <w:rStyle w:val="spanChar"/>
                <w:rFonts w:ascii="Arial" w:hAnsi="Arial" w:cs="Arial"/>
                <w:sz w:val="22"/>
                <w:szCs w:val="22"/>
                <w:u w:val="none"/>
              </w:rPr>
              <w:t>No</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alcohol abuse</w:t>
            </w:r>
            <w:r w:rsidRPr="45336116" w:rsidR="45336116">
              <w:rPr>
                <w:rFonts w:ascii="Arial" w:hAnsi="Arial" w:cs="Arial"/>
                <w:sz w:val="22"/>
                <w:szCs w:val="22"/>
              </w:rPr>
              <w:t>.</w:t>
            </w:r>
          </w:p>
          <w:p w:rsidRPr="00982939" w:rsidR="0054635B" w:rsidP="00B15B2A" w:rsidRDefault="0054635B" w14:paraId="5FAA4EA7" w14:textId="77777777">
            <w:pPr>
              <w:pStyle w:val="table"/>
              <w:keepNext w:val="1"/>
              <w:jc w:val="both"/>
              <w:rPr>
                <w:rFonts w:ascii="Arial" w:hAnsi="Arial" w:cs="Arial"/>
                <w:sz w:val="22"/>
                <w:szCs w:val="22"/>
              </w:rPr>
            </w:pPr>
            <w:r w:rsidRPr="45336116" w:rsidR="45336116">
              <w:rPr>
                <w:rStyle w:val="spanChar"/>
                <w:rFonts w:ascii="Arial" w:hAnsi="Arial" w:cs="Arial"/>
                <w:sz w:val="22"/>
                <w:szCs w:val="22"/>
                <w:u w:val="none"/>
              </w:rPr>
              <w:t>No history</w:t>
            </w:r>
            <w:r w:rsidRPr="45336116" w:rsidR="45336116">
              <w:rPr>
                <w:rFonts w:ascii="Arial" w:hAnsi="Arial" w:cs="Arial"/>
                <w:sz w:val="22"/>
                <w:szCs w:val="22"/>
              </w:rPr>
              <w:t xml:space="preserve"> of </w:t>
            </w:r>
            <w:r w:rsidRPr="45336116" w:rsidR="45336116">
              <w:rPr>
                <w:rFonts w:ascii="Arial" w:hAnsi="Arial" w:cs="Arial"/>
                <w:b w:val="1"/>
                <w:bCs w:val="1"/>
                <w:sz w:val="22"/>
                <w:szCs w:val="22"/>
                <w:u w:val="single"/>
              </w:rPr>
              <w:t>drug</w:t>
            </w:r>
            <w:r w:rsidRPr="45336116" w:rsidR="45336116">
              <w:rPr>
                <w:rFonts w:ascii="Arial" w:hAnsi="Arial" w:cs="Arial"/>
                <w:sz w:val="22"/>
                <w:szCs w:val="22"/>
              </w:rPr>
              <w:t xml:space="preserve"> or </w:t>
            </w:r>
            <w:r w:rsidRPr="45336116" w:rsidR="45336116">
              <w:rPr>
                <w:rFonts w:ascii="Arial" w:hAnsi="Arial" w:cs="Arial"/>
                <w:b w:val="1"/>
                <w:bCs w:val="1"/>
                <w:sz w:val="22"/>
                <w:szCs w:val="22"/>
                <w:u w:val="single"/>
              </w:rPr>
              <w:t>alcohol abuse</w:t>
            </w:r>
            <w:r w:rsidRPr="45336116" w:rsidR="45336116">
              <w:rPr>
                <w:rFonts w:ascii="Arial" w:hAnsi="Arial" w:cs="Arial"/>
                <w:sz w:val="22"/>
                <w:szCs w:val="22"/>
              </w:rPr>
              <w:t>.</w:t>
            </w:r>
          </w:p>
          <w:p w:rsidRPr="00982939" w:rsidR="0054635B" w:rsidP="00B15B2A" w:rsidRDefault="0054635B" w14:paraId="23984C03"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is a </w:t>
            </w:r>
            <w:r w:rsidRPr="45336116" w:rsidR="45336116">
              <w:rPr>
                <w:rStyle w:val="spanChar"/>
                <w:rFonts w:ascii="Arial" w:hAnsi="Arial" w:cs="Arial"/>
                <w:b w:val="1"/>
                <w:bCs w:val="1"/>
                <w:sz w:val="22"/>
                <w:szCs w:val="22"/>
                <w:u w:val="single"/>
              </w:rPr>
              <w:t>nonsmoker</w:t>
            </w:r>
            <w:r w:rsidRPr="45336116" w:rsidR="45336116">
              <w:rPr>
                <w:rFonts w:ascii="Arial" w:hAnsi="Arial" w:cs="Arial"/>
                <w:sz w:val="22"/>
                <w:szCs w:val="22"/>
              </w:rPr>
              <w:t xml:space="preserve"> and </w:t>
            </w:r>
            <w:r w:rsidRPr="45336116" w:rsidR="45336116">
              <w:rPr>
                <w:rStyle w:val="spanChar"/>
                <w:rFonts w:ascii="Arial" w:hAnsi="Arial" w:cs="Arial"/>
                <w:b w:val="1"/>
                <w:bCs w:val="1"/>
                <w:sz w:val="22"/>
                <w:szCs w:val="22"/>
                <w:u w:val="single"/>
              </w:rPr>
              <w:t>nondrinker</w:t>
            </w:r>
            <w:r w:rsidRPr="45336116" w:rsidR="45336116">
              <w:rPr>
                <w:rFonts w:ascii="Arial" w:hAnsi="Arial" w:cs="Arial"/>
                <w:sz w:val="22"/>
                <w:szCs w:val="22"/>
              </w:rPr>
              <w:t>.</w:t>
            </w:r>
          </w:p>
          <w:p w:rsidRPr="00982939" w:rsidR="0054635B" w:rsidP="00B15B2A" w:rsidRDefault="0054635B" w14:paraId="24A8E5C9"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w:t>
            </w:r>
            <w:r w:rsidRPr="45336116" w:rsidR="45336116">
              <w:rPr>
                <w:rStyle w:val="spanChar"/>
                <w:rFonts w:ascii="Arial" w:hAnsi="Arial" w:cs="Arial"/>
                <w:sz w:val="22"/>
                <w:szCs w:val="22"/>
                <w:u w:val="none"/>
              </w:rPr>
              <w:t>uses no</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illicit drugs</w:t>
            </w:r>
            <w:r w:rsidRPr="45336116" w:rsidR="45336116">
              <w:rPr>
                <w:rFonts w:ascii="Arial" w:hAnsi="Arial" w:cs="Arial"/>
                <w:sz w:val="22"/>
                <w:szCs w:val="22"/>
              </w:rPr>
              <w:t>.</w:t>
            </w:r>
          </w:p>
          <w:p w:rsidRPr="00982939" w:rsidR="0054635B" w:rsidP="00B15B2A" w:rsidRDefault="0054635B" w14:paraId="7E840990" w14:textId="77777777">
            <w:pPr>
              <w:pStyle w:val="table"/>
              <w:keepNext w:val="1"/>
              <w:jc w:val="both"/>
              <w:rPr>
                <w:rFonts w:ascii="Arial" w:hAnsi="Arial" w:cs="Arial"/>
                <w:sz w:val="22"/>
                <w:szCs w:val="22"/>
              </w:rPr>
            </w:pPr>
            <w:r w:rsidRPr="45336116" w:rsidR="45336116">
              <w:rPr>
                <w:rStyle w:val="spanChar"/>
                <w:rFonts w:ascii="Arial" w:hAnsi="Arial" w:cs="Arial"/>
                <w:sz w:val="22"/>
                <w:szCs w:val="22"/>
                <w:u w:val="none"/>
              </w:rPr>
              <w:t>No use</w:t>
            </w:r>
            <w:r w:rsidRPr="45336116" w:rsidR="45336116">
              <w:rPr>
                <w:rFonts w:ascii="Arial" w:hAnsi="Arial" w:cs="Arial"/>
                <w:sz w:val="22"/>
                <w:szCs w:val="22"/>
              </w:rPr>
              <w:t xml:space="preserve"> of </w:t>
            </w:r>
            <w:r w:rsidRPr="45336116" w:rsidR="45336116">
              <w:rPr>
                <w:rFonts w:ascii="Arial" w:hAnsi="Arial" w:cs="Arial"/>
                <w:b w:val="1"/>
                <w:bCs w:val="1"/>
                <w:sz w:val="22"/>
                <w:szCs w:val="22"/>
                <w:u w:val="single"/>
              </w:rPr>
              <w:t>illicit drugs</w:t>
            </w:r>
            <w:r w:rsidRPr="45336116" w:rsidR="45336116">
              <w:rPr>
                <w:rFonts w:ascii="Arial" w:hAnsi="Arial" w:cs="Arial"/>
                <w:sz w:val="22"/>
                <w:szCs w:val="22"/>
              </w:rPr>
              <w:t>.</w:t>
            </w:r>
          </w:p>
          <w:p w:rsidRPr="00982939" w:rsidR="0054635B" w:rsidP="00B15B2A" w:rsidRDefault="0054635B" w14:paraId="2A6FC656"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sz w:val="22"/>
                <w:szCs w:val="22"/>
                <w:u w:val="none"/>
              </w:rPr>
              <w:t>never used</w:t>
            </w:r>
            <w:r w:rsidRPr="45336116" w:rsidR="45336116">
              <w:rPr>
                <w:rFonts w:ascii="Arial" w:hAnsi="Arial" w:cs="Arial"/>
                <w:sz w:val="22"/>
                <w:szCs w:val="22"/>
              </w:rPr>
              <w:t>…</w:t>
            </w:r>
            <w:r w:rsidRPr="45336116" w:rsidR="45336116">
              <w:rPr>
                <w:rFonts w:ascii="Arial" w:hAnsi="Arial" w:cs="Arial"/>
                <w:b w:val="1"/>
                <w:bCs w:val="1"/>
                <w:sz w:val="22"/>
                <w:szCs w:val="22"/>
                <w:u w:val="single"/>
              </w:rPr>
              <w:t>drugs</w:t>
            </w:r>
          </w:p>
          <w:p w:rsidRPr="00982939" w:rsidR="0054635B" w:rsidP="00B15B2A" w:rsidRDefault="0054635B" w14:paraId="1D188FCF" w14:textId="77777777">
            <w:pPr>
              <w:pStyle w:val="table"/>
              <w:keepNext w:val="1"/>
              <w:jc w:val="both"/>
              <w:rPr>
                <w:rFonts w:ascii="Arial" w:hAnsi="Arial" w:cs="Arial"/>
                <w:sz w:val="22"/>
                <w:szCs w:val="22"/>
              </w:rPr>
            </w:pPr>
            <w:r w:rsidRPr="45336116" w:rsidR="45336116">
              <w:rPr>
                <w:rFonts w:ascii="Arial" w:hAnsi="Arial" w:cs="Arial"/>
                <w:b w:val="1"/>
                <w:bCs w:val="1"/>
                <w:sz w:val="22"/>
                <w:szCs w:val="22"/>
                <w:u w:val="single"/>
              </w:rPr>
              <w:t>Alcohol</w:t>
            </w:r>
            <w:r w:rsidRPr="45336116" w:rsidR="45336116">
              <w:rPr>
                <w:rFonts w:ascii="Arial" w:hAnsi="Arial" w:cs="Arial"/>
                <w:sz w:val="22"/>
                <w:szCs w:val="22"/>
              </w:rPr>
              <w:t xml:space="preserve"> </w:t>
            </w:r>
            <w:r w:rsidRPr="45336116" w:rsidR="45336116">
              <w:rPr>
                <w:rStyle w:val="spanChar"/>
                <w:rFonts w:ascii="Arial" w:hAnsi="Arial" w:cs="Arial"/>
                <w:sz w:val="22"/>
                <w:szCs w:val="22"/>
                <w:u w:val="none"/>
              </w:rPr>
              <w:t>none</w:t>
            </w:r>
            <w:r w:rsidRPr="45336116" w:rsidR="45336116">
              <w:rPr>
                <w:rFonts w:ascii="Arial" w:hAnsi="Arial" w:cs="Arial"/>
                <w:sz w:val="22"/>
                <w:szCs w:val="22"/>
              </w:rPr>
              <w:t>.</w:t>
            </w:r>
          </w:p>
        </w:tc>
      </w:tr>
      <w:tr w:rsidRPr="00ED2F19" w:rsidR="0054635B" w:rsidTr="45336116" w14:paraId="6168E548" w14:textId="77777777">
        <w:tc>
          <w:tcPr>
            <w:tcW w:w="1196" w:type="pct"/>
            <w:tcMar/>
          </w:tcPr>
          <w:p w:rsidRPr="001112AF" w:rsidR="0054635B" w:rsidP="00B15B2A" w:rsidRDefault="0054635B" w14:paraId="260DD12A" w14:textId="77777777">
            <w:pPr>
              <w:pStyle w:val="table"/>
              <w:keepNext w:val="1"/>
              <w:jc w:val="both"/>
              <w:rPr>
                <w:rFonts w:ascii="Arial" w:hAnsi="Arial" w:cs="Arial"/>
                <w:sz w:val="22"/>
                <w:szCs w:val="22"/>
              </w:rPr>
            </w:pPr>
            <w:r w:rsidRPr="45336116" w:rsidR="45336116">
              <w:rPr>
                <w:rFonts w:ascii="Arial" w:hAnsi="Arial" w:cs="Arial"/>
                <w:sz w:val="22"/>
                <w:szCs w:val="22"/>
              </w:rPr>
              <w:t>current</w:t>
            </w:r>
          </w:p>
        </w:tc>
        <w:tc>
          <w:tcPr>
            <w:tcW w:w="3804" w:type="pct"/>
            <w:tcMar/>
          </w:tcPr>
          <w:p w:rsidRPr="00982939" w:rsidR="0054635B" w:rsidP="00B15B2A" w:rsidRDefault="0054635B" w14:paraId="7B1DF133"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occasionally </w:t>
            </w:r>
            <w:r w:rsidRPr="45336116" w:rsidR="45336116">
              <w:rPr>
                <w:rStyle w:val="spanChar"/>
                <w:rFonts w:ascii="Arial" w:hAnsi="Arial" w:cs="Arial"/>
                <w:sz w:val="22"/>
                <w:szCs w:val="22"/>
                <w:u w:val="none"/>
              </w:rPr>
              <w:t>has</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alcohol</w:t>
            </w:r>
            <w:r w:rsidRPr="45336116" w:rsidR="45336116">
              <w:rPr>
                <w:rFonts w:ascii="Arial" w:hAnsi="Arial" w:cs="Arial"/>
                <w:sz w:val="22"/>
                <w:szCs w:val="22"/>
              </w:rPr>
              <w:t>.</w:t>
            </w:r>
          </w:p>
          <w:p w:rsidRPr="00982939" w:rsidR="0054635B" w:rsidP="00B15B2A" w:rsidRDefault="0054635B" w14:paraId="46BB3387"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sz w:val="22"/>
                <w:szCs w:val="22"/>
                <w:u w:val="none"/>
              </w:rPr>
              <w:t>does have</w:t>
            </w:r>
            <w:r w:rsidRPr="45336116" w:rsidR="45336116">
              <w:rPr>
                <w:rFonts w:ascii="Arial" w:hAnsi="Arial" w:cs="Arial"/>
                <w:sz w:val="22"/>
                <w:szCs w:val="22"/>
              </w:rPr>
              <w:t xml:space="preserve"> chronic </w:t>
            </w:r>
            <w:r w:rsidRPr="45336116" w:rsidR="45336116">
              <w:rPr>
                <w:rFonts w:ascii="Arial" w:hAnsi="Arial" w:cs="Arial"/>
                <w:b w:val="1"/>
                <w:bCs w:val="1"/>
                <w:sz w:val="22"/>
                <w:szCs w:val="22"/>
                <w:u w:val="single"/>
              </w:rPr>
              <w:t>alcohol</w:t>
            </w:r>
            <w:r w:rsidRPr="45336116" w:rsidR="45336116">
              <w:rPr>
                <w:rFonts w:ascii="Arial" w:hAnsi="Arial" w:cs="Arial"/>
                <w:sz w:val="22"/>
                <w:szCs w:val="22"/>
              </w:rPr>
              <w:t xml:space="preserve"> use.</w:t>
            </w:r>
          </w:p>
          <w:p w:rsidRPr="00982939" w:rsidR="0054635B" w:rsidP="00B15B2A" w:rsidRDefault="0054635B" w14:paraId="16B4A194"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w:t>
            </w:r>
            <w:r w:rsidRPr="45336116" w:rsidR="45336116">
              <w:rPr>
                <w:rStyle w:val="spanChar"/>
                <w:rFonts w:ascii="Arial" w:hAnsi="Arial" w:cs="Arial"/>
                <w:b w:val="1"/>
                <w:bCs w:val="1"/>
                <w:sz w:val="22"/>
                <w:szCs w:val="22"/>
                <w:u w:val="single"/>
              </w:rPr>
              <w:t>drinks</w:t>
            </w:r>
            <w:r w:rsidRPr="45336116" w:rsidR="45336116">
              <w:rPr>
                <w:rFonts w:ascii="Arial" w:hAnsi="Arial" w:cs="Arial"/>
                <w:sz w:val="22"/>
                <w:szCs w:val="22"/>
              </w:rPr>
              <w:t xml:space="preserve"> 2 to 3 glasses of wine…</w:t>
            </w:r>
          </w:p>
          <w:p w:rsidRPr="00982939" w:rsidR="0054635B" w:rsidP="00B15B2A" w:rsidRDefault="0054635B" w14:paraId="2AA774F2" w14:textId="77777777">
            <w:pPr>
              <w:pStyle w:val="table"/>
              <w:keepNext w:val="1"/>
              <w:jc w:val="both"/>
              <w:rPr>
                <w:rFonts w:ascii="Arial" w:hAnsi="Arial" w:cs="Arial"/>
                <w:sz w:val="22"/>
                <w:szCs w:val="22"/>
              </w:rPr>
            </w:pPr>
            <w:r w:rsidRPr="45336116" w:rsidR="45336116">
              <w:rPr>
                <w:rStyle w:val="spanChar"/>
                <w:rFonts w:ascii="Arial" w:hAnsi="Arial" w:cs="Arial"/>
                <w:sz w:val="22"/>
                <w:szCs w:val="22"/>
                <w:u w:val="none"/>
              </w:rPr>
              <w:t xml:space="preserve">Occasionally </w:t>
            </w:r>
            <w:r w:rsidRPr="45336116" w:rsidR="45336116">
              <w:rPr>
                <w:rStyle w:val="spanChar"/>
                <w:rFonts w:ascii="Arial" w:hAnsi="Arial" w:cs="Arial"/>
                <w:b w:val="1"/>
                <w:bCs w:val="1"/>
                <w:sz w:val="22"/>
                <w:szCs w:val="22"/>
                <w:u w:val="single"/>
              </w:rPr>
              <w:t>drinks</w:t>
            </w:r>
            <w:r w:rsidRPr="45336116" w:rsidR="45336116">
              <w:rPr>
                <w:rFonts w:ascii="Arial" w:hAnsi="Arial" w:cs="Arial"/>
                <w:sz w:val="22"/>
                <w:szCs w:val="22"/>
              </w:rPr>
              <w:t>.</w:t>
            </w:r>
          </w:p>
          <w:p w:rsidRPr="00982939" w:rsidR="0054635B" w:rsidP="00B15B2A" w:rsidRDefault="0054635B" w14:paraId="753E3B02"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Patient </w:t>
            </w:r>
            <w:r w:rsidRPr="45336116" w:rsidR="45336116">
              <w:rPr>
                <w:rStyle w:val="spanChar"/>
                <w:rFonts w:ascii="Arial" w:hAnsi="Arial" w:cs="Arial"/>
                <w:sz w:val="22"/>
                <w:szCs w:val="22"/>
                <w:u w:val="none"/>
              </w:rPr>
              <w:t>currently has</w:t>
            </w:r>
            <w:r w:rsidRPr="45336116" w:rsidR="45336116">
              <w:rPr>
                <w:rFonts w:ascii="Arial" w:hAnsi="Arial" w:cs="Arial"/>
                <w:sz w:val="22"/>
                <w:szCs w:val="22"/>
              </w:rPr>
              <w:t xml:space="preserve"> 2-3 </w:t>
            </w:r>
            <w:r w:rsidRPr="45336116" w:rsidR="45336116">
              <w:rPr>
                <w:rFonts w:ascii="Arial" w:hAnsi="Arial" w:cs="Arial"/>
                <w:b w:val="1"/>
                <w:bCs w:val="1"/>
                <w:sz w:val="22"/>
                <w:szCs w:val="22"/>
                <w:u w:val="single"/>
              </w:rPr>
              <w:t>drinks</w:t>
            </w:r>
            <w:r w:rsidRPr="45336116" w:rsidR="45336116">
              <w:rPr>
                <w:rFonts w:ascii="Arial" w:hAnsi="Arial" w:cs="Arial"/>
                <w:sz w:val="22"/>
                <w:szCs w:val="22"/>
              </w:rPr>
              <w:t xml:space="preserve"> per day.</w:t>
            </w:r>
          </w:p>
          <w:p w:rsidRPr="00982939" w:rsidR="0054635B" w:rsidP="00B15B2A" w:rsidRDefault="0054635B" w14:paraId="6F6AA66C"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sz w:val="22"/>
                <w:szCs w:val="22"/>
                <w:u w:val="none"/>
              </w:rPr>
              <w:t xml:space="preserve">does </w:t>
            </w:r>
            <w:r w:rsidRPr="45336116" w:rsidR="45336116">
              <w:rPr>
                <w:rStyle w:val="spanChar"/>
                <w:rFonts w:ascii="Arial" w:hAnsi="Arial" w:cs="Arial"/>
                <w:b w:val="1"/>
                <w:bCs w:val="1"/>
                <w:sz w:val="22"/>
                <w:szCs w:val="22"/>
                <w:u w:val="single"/>
              </w:rPr>
              <w:t>drink</w:t>
            </w:r>
            <w:r w:rsidRPr="45336116" w:rsidR="45336116">
              <w:rPr>
                <w:rFonts w:ascii="Arial" w:hAnsi="Arial" w:cs="Arial"/>
                <w:sz w:val="22"/>
                <w:szCs w:val="22"/>
              </w:rPr>
              <w:t xml:space="preserve"> six beers a day.</w:t>
            </w:r>
          </w:p>
          <w:p w:rsidRPr="00982939" w:rsidR="0054635B" w:rsidP="00B15B2A" w:rsidRDefault="0054635B" w14:paraId="697F703F"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sz w:val="22"/>
                <w:szCs w:val="22"/>
                <w:u w:val="none"/>
              </w:rPr>
              <w:t>is</w:t>
            </w:r>
            <w:r w:rsidRPr="45336116" w:rsidR="45336116">
              <w:rPr>
                <w:rFonts w:ascii="Arial" w:hAnsi="Arial" w:cs="Arial"/>
                <w:sz w:val="22"/>
                <w:szCs w:val="22"/>
              </w:rPr>
              <w:t xml:space="preserve"> a social </w:t>
            </w:r>
            <w:r w:rsidRPr="45336116" w:rsidR="45336116">
              <w:rPr>
                <w:rFonts w:ascii="Arial" w:hAnsi="Arial" w:cs="Arial"/>
                <w:b w:val="1"/>
                <w:bCs w:val="1"/>
                <w:sz w:val="22"/>
                <w:szCs w:val="22"/>
                <w:u w:val="single"/>
              </w:rPr>
              <w:t>drinker</w:t>
            </w:r>
            <w:r w:rsidRPr="45336116" w:rsidR="45336116">
              <w:rPr>
                <w:rFonts w:ascii="Arial" w:hAnsi="Arial" w:cs="Arial"/>
                <w:sz w:val="22"/>
                <w:szCs w:val="22"/>
              </w:rPr>
              <w:t>.</w:t>
            </w:r>
          </w:p>
          <w:p w:rsidRPr="00982939" w:rsidR="0054635B" w:rsidP="00B15B2A" w:rsidRDefault="0054635B" w14:paraId="59021A32"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w:t>
            </w:r>
            <w:r w:rsidRPr="45336116" w:rsidR="45336116">
              <w:rPr>
                <w:rStyle w:val="spanChar"/>
                <w:rFonts w:ascii="Arial" w:hAnsi="Arial" w:cs="Arial"/>
                <w:sz w:val="22"/>
                <w:szCs w:val="22"/>
                <w:u w:val="none"/>
              </w:rPr>
              <w:t>does have a history</w:t>
            </w:r>
            <w:r w:rsidRPr="45336116" w:rsidR="45336116">
              <w:rPr>
                <w:rFonts w:ascii="Arial" w:hAnsi="Arial" w:cs="Arial"/>
                <w:sz w:val="22"/>
                <w:szCs w:val="22"/>
              </w:rPr>
              <w:t xml:space="preserve"> of chronic </w:t>
            </w:r>
            <w:r w:rsidRPr="45336116" w:rsidR="45336116">
              <w:rPr>
                <w:rFonts w:ascii="Arial" w:hAnsi="Arial" w:cs="Arial"/>
                <w:b w:val="1"/>
                <w:bCs w:val="1"/>
                <w:sz w:val="22"/>
                <w:szCs w:val="22"/>
                <w:u w:val="single"/>
              </w:rPr>
              <w:t>marijuana use</w:t>
            </w:r>
            <w:r w:rsidRPr="45336116" w:rsidR="45336116">
              <w:rPr>
                <w:rFonts w:ascii="Arial" w:hAnsi="Arial" w:cs="Arial"/>
                <w:sz w:val="22"/>
                <w:szCs w:val="22"/>
              </w:rPr>
              <w:t>.</w:t>
            </w:r>
          </w:p>
          <w:p w:rsidRPr="00982939" w:rsidR="0054635B" w:rsidP="00B15B2A" w:rsidRDefault="0054635B" w14:paraId="40B3CCED"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Also admits today </w:t>
            </w:r>
            <w:r w:rsidRPr="45336116" w:rsidR="45336116">
              <w:rPr>
                <w:rStyle w:val="spanChar"/>
                <w:rFonts w:ascii="Arial" w:hAnsi="Arial" w:cs="Arial"/>
                <w:b w:val="1"/>
                <w:bCs w:val="1"/>
                <w:sz w:val="22"/>
                <w:szCs w:val="22"/>
                <w:u w:val="single"/>
              </w:rPr>
              <w:t>using</w:t>
            </w:r>
            <w:r w:rsidRPr="45336116" w:rsidR="45336116">
              <w:rPr>
                <w:rFonts w:ascii="Arial" w:hAnsi="Arial" w:cs="Arial"/>
                <w:b w:val="1"/>
                <w:bCs w:val="1"/>
                <w:sz w:val="22"/>
                <w:szCs w:val="22"/>
                <w:u w:val="single"/>
              </w:rPr>
              <w:t xml:space="preserve"> cocaine</w:t>
            </w:r>
            <w:r w:rsidRPr="45336116" w:rsidR="45336116">
              <w:rPr>
                <w:rFonts w:ascii="Arial" w:hAnsi="Arial" w:cs="Arial"/>
                <w:sz w:val="22"/>
                <w:szCs w:val="22"/>
              </w:rPr>
              <w:t>.</w:t>
            </w:r>
          </w:p>
          <w:p w:rsidRPr="00982939" w:rsidR="0054635B" w:rsidP="00B15B2A" w:rsidRDefault="0054635B" w14:paraId="4CC974FE"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sz w:val="22"/>
                <w:szCs w:val="22"/>
                <w:u w:val="none"/>
              </w:rPr>
              <w:t xml:space="preserve">does </w:t>
            </w:r>
            <w:r w:rsidRPr="45336116" w:rsidR="45336116">
              <w:rPr>
                <w:rStyle w:val="spanChar"/>
                <w:rFonts w:ascii="Arial" w:hAnsi="Arial" w:cs="Arial"/>
                <w:b w:val="1"/>
                <w:bCs w:val="1"/>
                <w:sz w:val="22"/>
                <w:szCs w:val="22"/>
                <w:u w:val="single"/>
              </w:rPr>
              <w:t>smoke</w:t>
            </w:r>
            <w:r w:rsidRPr="45336116" w:rsidR="45336116">
              <w:rPr>
                <w:rFonts w:ascii="Arial" w:hAnsi="Arial" w:cs="Arial"/>
                <w:sz w:val="22"/>
                <w:szCs w:val="22"/>
              </w:rPr>
              <w:t>.</w:t>
            </w:r>
          </w:p>
          <w:p w:rsidRPr="00982939" w:rsidR="0054635B" w:rsidP="00B15B2A" w:rsidRDefault="0054635B" w14:paraId="679A0665"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Social history: </w:t>
            </w:r>
            <w:r w:rsidRPr="45336116" w:rsidR="45336116">
              <w:rPr>
                <w:rStyle w:val="spanChar"/>
                <w:rFonts w:ascii="Arial" w:hAnsi="Arial" w:cs="Arial"/>
                <w:sz w:val="22"/>
                <w:szCs w:val="22"/>
                <w:u w:val="none"/>
              </w:rPr>
              <w:t>active</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smoker</w:t>
            </w:r>
            <w:r w:rsidRPr="45336116" w:rsidR="45336116">
              <w:rPr>
                <w:rFonts w:ascii="Arial" w:hAnsi="Arial" w:cs="Arial"/>
                <w:sz w:val="22"/>
                <w:szCs w:val="22"/>
              </w:rPr>
              <w:t>.</w:t>
            </w:r>
          </w:p>
          <w:p w:rsidRPr="00982939" w:rsidR="0054635B" w:rsidP="00B15B2A" w:rsidRDefault="0054635B" w14:paraId="1AF42D88" w14:textId="77777777">
            <w:pPr>
              <w:pStyle w:val="table"/>
              <w:keepNext w:val="1"/>
              <w:jc w:val="both"/>
              <w:rPr>
                <w:rFonts w:ascii="Arial" w:hAnsi="Arial" w:cs="Arial"/>
                <w:sz w:val="22"/>
                <w:szCs w:val="22"/>
              </w:rPr>
            </w:pPr>
            <w:r w:rsidRPr="45336116" w:rsidR="45336116">
              <w:rPr>
                <w:rStyle w:val="spanChar"/>
                <w:rFonts w:ascii="Arial" w:hAnsi="Arial" w:cs="Arial"/>
                <w:sz w:val="22"/>
                <w:szCs w:val="22"/>
                <w:u w:val="none"/>
              </w:rPr>
              <w:t>History</w:t>
            </w:r>
            <w:r w:rsidRPr="45336116" w:rsidR="45336116">
              <w:rPr>
                <w:rFonts w:ascii="Arial" w:hAnsi="Arial" w:cs="Arial"/>
                <w:sz w:val="22"/>
                <w:szCs w:val="22"/>
              </w:rPr>
              <w:t xml:space="preserve"> of </w:t>
            </w:r>
            <w:r w:rsidRPr="45336116" w:rsidR="45336116">
              <w:rPr>
                <w:rFonts w:ascii="Arial" w:hAnsi="Arial" w:cs="Arial"/>
                <w:b w:val="1"/>
                <w:bCs w:val="1"/>
                <w:sz w:val="22"/>
                <w:szCs w:val="22"/>
                <w:u w:val="single"/>
              </w:rPr>
              <w:t>drinking</w:t>
            </w:r>
            <w:r w:rsidRPr="45336116" w:rsidR="45336116">
              <w:rPr>
                <w:rFonts w:ascii="Arial" w:hAnsi="Arial" w:cs="Arial"/>
                <w:sz w:val="22"/>
                <w:szCs w:val="22"/>
              </w:rPr>
              <w:t xml:space="preserve"> for approximately 25 years.</w:t>
            </w:r>
          </w:p>
          <w:p w:rsidRPr="00982939" w:rsidR="0054635B" w:rsidP="00B15B2A" w:rsidRDefault="0054635B" w14:paraId="24836FE8" w14:textId="77777777">
            <w:pPr>
              <w:pStyle w:val="table"/>
              <w:keepNext w:val="1"/>
              <w:jc w:val="both"/>
              <w:rPr>
                <w:rFonts w:ascii="Arial" w:hAnsi="Arial" w:cs="Arial"/>
                <w:sz w:val="22"/>
                <w:szCs w:val="22"/>
              </w:rPr>
            </w:pPr>
            <w:r w:rsidRPr="45336116" w:rsidR="45336116">
              <w:rPr>
                <w:rStyle w:val="spanChar"/>
                <w:rFonts w:ascii="Arial" w:hAnsi="Arial" w:cs="Arial"/>
                <w:sz w:val="22"/>
                <w:szCs w:val="22"/>
                <w:u w:val="none"/>
              </w:rPr>
              <w:t xml:space="preserve">Occasional </w:t>
            </w:r>
            <w:r w:rsidRPr="45336116" w:rsidR="45336116">
              <w:rPr>
                <w:rStyle w:val="spanChar"/>
                <w:rFonts w:ascii="Arial" w:hAnsi="Arial" w:cs="Arial"/>
                <w:b w:val="1"/>
                <w:bCs w:val="1"/>
                <w:sz w:val="22"/>
                <w:szCs w:val="22"/>
                <w:u w:val="single"/>
              </w:rPr>
              <w:t>alcohol use</w:t>
            </w:r>
            <w:r w:rsidRPr="45336116" w:rsidR="45336116">
              <w:rPr>
                <w:rFonts w:ascii="Arial" w:hAnsi="Arial" w:cs="Arial"/>
                <w:sz w:val="22"/>
                <w:szCs w:val="22"/>
              </w:rPr>
              <w:t>.</w:t>
            </w:r>
          </w:p>
        </w:tc>
      </w:tr>
      <w:tr w:rsidRPr="00ED2F19" w:rsidR="0054635B" w:rsidTr="45336116" w14:paraId="6BD5623B" w14:textId="77777777">
        <w:tc>
          <w:tcPr>
            <w:tcW w:w="1196" w:type="pct"/>
            <w:tcMar/>
          </w:tcPr>
          <w:p w:rsidRPr="001112AF" w:rsidR="0054635B" w:rsidP="00B15B2A" w:rsidRDefault="0054635B" w14:paraId="1030D85F" w14:textId="77777777">
            <w:pPr>
              <w:pStyle w:val="table"/>
              <w:keepNext w:val="1"/>
              <w:jc w:val="both"/>
              <w:rPr>
                <w:rFonts w:ascii="Arial" w:hAnsi="Arial" w:cs="Arial"/>
                <w:sz w:val="22"/>
                <w:szCs w:val="22"/>
              </w:rPr>
            </w:pPr>
            <w:r w:rsidRPr="45336116" w:rsidR="45336116">
              <w:rPr>
                <w:rFonts w:ascii="Arial" w:hAnsi="Arial" w:cs="Arial"/>
                <w:sz w:val="22"/>
                <w:szCs w:val="22"/>
              </w:rPr>
              <w:t>past</w:t>
            </w:r>
          </w:p>
        </w:tc>
        <w:tc>
          <w:tcPr>
            <w:tcW w:w="3804" w:type="pct"/>
            <w:tcMar/>
          </w:tcPr>
          <w:p w:rsidRPr="001112AF" w:rsidR="0054635B" w:rsidP="00B15B2A" w:rsidRDefault="0054635B" w14:paraId="3CE9667D"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previously </w:t>
            </w:r>
            <w:r w:rsidRPr="45336116" w:rsidR="45336116">
              <w:rPr>
                <w:rStyle w:val="spanChar"/>
                <w:rFonts w:ascii="Arial" w:hAnsi="Arial" w:cs="Arial"/>
                <w:sz w:val="22"/>
                <w:szCs w:val="22"/>
                <w:u w:val="none"/>
              </w:rPr>
              <w:t>was</w:t>
            </w:r>
            <w:r w:rsidRPr="45336116" w:rsidR="45336116">
              <w:rPr>
                <w:rFonts w:ascii="Arial" w:hAnsi="Arial" w:cs="Arial"/>
                <w:sz w:val="22"/>
                <w:szCs w:val="22"/>
              </w:rPr>
              <w:t xml:space="preserve"> an </w:t>
            </w:r>
            <w:r w:rsidRPr="45336116" w:rsidR="45336116">
              <w:rPr>
                <w:rFonts w:ascii="Arial" w:hAnsi="Arial" w:cs="Arial"/>
                <w:b w:val="1"/>
                <w:bCs w:val="1"/>
                <w:sz w:val="22"/>
                <w:szCs w:val="22"/>
                <w:u w:val="single"/>
              </w:rPr>
              <w:t>alcoholic</w:t>
            </w:r>
            <w:r w:rsidRPr="45336116" w:rsidR="45336116">
              <w:rPr>
                <w:rFonts w:ascii="Arial" w:hAnsi="Arial" w:cs="Arial"/>
                <w:sz w:val="22"/>
                <w:szCs w:val="22"/>
              </w:rPr>
              <w:t>…</w:t>
            </w:r>
          </w:p>
          <w:p w:rsidRPr="001112AF" w:rsidR="0054635B" w:rsidP="00B15B2A" w:rsidRDefault="0054635B" w14:paraId="610DA92B"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w:t>
            </w:r>
            <w:r w:rsidRPr="45336116" w:rsidR="45336116">
              <w:rPr>
                <w:rStyle w:val="spanChar"/>
                <w:rFonts w:ascii="Arial" w:hAnsi="Arial" w:cs="Arial"/>
                <w:sz w:val="22"/>
                <w:szCs w:val="22"/>
                <w:u w:val="none"/>
              </w:rPr>
              <w:t>used to</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smoke</w:t>
            </w:r>
            <w:r w:rsidRPr="45336116" w:rsidR="45336116">
              <w:rPr>
                <w:rFonts w:ascii="Arial" w:hAnsi="Arial" w:cs="Arial"/>
                <w:sz w:val="22"/>
                <w:szCs w:val="22"/>
              </w:rPr>
              <w:t>…</w:t>
            </w:r>
          </w:p>
          <w:p w:rsidRPr="001112AF" w:rsidR="0054635B" w:rsidP="00B15B2A" w:rsidRDefault="0054635B" w14:paraId="641FB5B4"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She </w:t>
            </w:r>
            <w:r w:rsidRPr="45336116" w:rsidR="45336116">
              <w:rPr>
                <w:rStyle w:val="spanChar"/>
                <w:rFonts w:ascii="Arial" w:hAnsi="Arial" w:cs="Arial"/>
                <w:sz w:val="22"/>
                <w:szCs w:val="22"/>
                <w:u w:val="none"/>
              </w:rPr>
              <w:t>quit</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smoking</w:t>
            </w:r>
            <w:r w:rsidRPr="45336116" w:rsidR="45336116">
              <w:rPr>
                <w:rFonts w:ascii="Arial" w:hAnsi="Arial" w:cs="Arial"/>
                <w:sz w:val="22"/>
                <w:szCs w:val="22"/>
              </w:rPr>
              <w:t xml:space="preserve"> in 1972.</w:t>
            </w:r>
          </w:p>
          <w:p w:rsidRPr="001112AF" w:rsidR="0054635B" w:rsidP="00B15B2A" w:rsidRDefault="0054635B" w14:paraId="2F8AA77D"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w:t>
            </w:r>
            <w:r w:rsidRPr="45336116" w:rsidR="45336116">
              <w:rPr>
                <w:rStyle w:val="spanChar"/>
                <w:rFonts w:ascii="Arial" w:hAnsi="Arial" w:cs="Arial"/>
                <w:b w:val="1"/>
                <w:bCs w:val="1"/>
                <w:sz w:val="22"/>
                <w:szCs w:val="22"/>
                <w:u w:val="single"/>
              </w:rPr>
              <w:t>used</w:t>
            </w:r>
            <w:r w:rsidRPr="45336116" w:rsidR="45336116">
              <w:rPr>
                <w:rFonts w:ascii="Arial" w:hAnsi="Arial" w:cs="Arial"/>
                <w:b w:val="1"/>
                <w:bCs w:val="1"/>
                <w:sz w:val="22"/>
                <w:szCs w:val="22"/>
                <w:u w:val="single"/>
              </w:rPr>
              <w:t xml:space="preserve"> cocaine</w:t>
            </w:r>
            <w:r w:rsidRPr="45336116" w:rsidR="45336116">
              <w:rPr>
                <w:rFonts w:ascii="Arial" w:hAnsi="Arial" w:cs="Arial"/>
                <w:sz w:val="22"/>
                <w:szCs w:val="22"/>
              </w:rPr>
              <w:t xml:space="preserve"> in the past…</w:t>
            </w:r>
          </w:p>
          <w:p w:rsidRPr="001112AF" w:rsidR="0054635B" w:rsidP="00B15B2A" w:rsidRDefault="0054635B" w14:paraId="75482BDE"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The patient </w:t>
            </w:r>
            <w:r w:rsidRPr="45336116" w:rsidR="45336116">
              <w:rPr>
                <w:rStyle w:val="spanChar"/>
                <w:rFonts w:ascii="Arial" w:hAnsi="Arial" w:cs="Arial"/>
                <w:sz w:val="22"/>
                <w:szCs w:val="22"/>
                <w:u w:val="none"/>
              </w:rPr>
              <w:t>experimented</w:t>
            </w:r>
            <w:r w:rsidRPr="45336116" w:rsidR="45336116">
              <w:rPr>
                <w:rFonts w:ascii="Arial" w:hAnsi="Arial" w:cs="Arial"/>
                <w:sz w:val="22"/>
                <w:szCs w:val="22"/>
              </w:rPr>
              <w:t xml:space="preserve"> with </w:t>
            </w:r>
            <w:r w:rsidRPr="45336116" w:rsidR="45336116">
              <w:rPr>
                <w:rFonts w:ascii="Arial" w:hAnsi="Arial" w:cs="Arial"/>
                <w:b w:val="1"/>
                <w:bCs w:val="1"/>
                <w:sz w:val="22"/>
                <w:szCs w:val="22"/>
                <w:u w:val="single"/>
              </w:rPr>
              <w:t>amphetamines</w:t>
            </w:r>
            <w:r w:rsidRPr="45336116" w:rsidR="45336116">
              <w:rPr>
                <w:rFonts w:ascii="Arial" w:hAnsi="Arial" w:cs="Arial"/>
                <w:sz w:val="22"/>
                <w:szCs w:val="22"/>
              </w:rPr>
              <w:t>…</w:t>
            </w:r>
          </w:p>
          <w:p w:rsidRPr="001112AF" w:rsidR="0054635B" w:rsidP="00B15B2A" w:rsidRDefault="0054635B" w14:paraId="6CC7CC19"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admits to </w:t>
            </w:r>
            <w:r w:rsidRPr="45336116" w:rsidR="45336116">
              <w:rPr>
                <w:rStyle w:val="spanChar"/>
                <w:rFonts w:ascii="Arial" w:hAnsi="Arial" w:cs="Arial"/>
                <w:sz w:val="22"/>
                <w:szCs w:val="22"/>
                <w:u w:val="none"/>
              </w:rPr>
              <w:t xml:space="preserve">having </w:t>
            </w:r>
            <w:r w:rsidRPr="45336116" w:rsidR="45336116">
              <w:rPr>
                <w:rStyle w:val="spanChar"/>
                <w:rFonts w:ascii="Arial" w:hAnsi="Arial" w:cs="Arial"/>
                <w:b w:val="1"/>
                <w:bCs w:val="1"/>
                <w:sz w:val="22"/>
                <w:szCs w:val="22"/>
                <w:u w:val="single"/>
              </w:rPr>
              <w:t>smoked</w:t>
            </w:r>
            <w:r w:rsidRPr="45336116" w:rsidR="45336116">
              <w:rPr>
                <w:rFonts w:ascii="Arial" w:hAnsi="Arial" w:cs="Arial"/>
                <w:b w:val="1"/>
                <w:bCs w:val="1"/>
                <w:sz w:val="22"/>
                <w:szCs w:val="22"/>
                <w:u w:val="single"/>
              </w:rPr>
              <w:t xml:space="preserve"> marijuana</w:t>
            </w:r>
            <w:r w:rsidRPr="45336116" w:rsidR="45336116">
              <w:rPr>
                <w:rFonts w:ascii="Arial" w:hAnsi="Arial" w:cs="Arial"/>
                <w:sz w:val="22"/>
                <w:szCs w:val="22"/>
              </w:rPr>
              <w:t>…</w:t>
            </w:r>
          </w:p>
          <w:p w:rsidRPr="001112AF" w:rsidR="0054635B" w:rsidP="00B15B2A" w:rsidRDefault="0054635B" w14:paraId="47EDBD03"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Personal history: He is an </w:t>
            </w:r>
            <w:r w:rsidRPr="45336116" w:rsidR="45336116">
              <w:rPr>
                <w:rStyle w:val="spanChar"/>
                <w:rFonts w:ascii="Arial" w:hAnsi="Arial" w:cs="Arial"/>
                <w:b w:val="1"/>
                <w:bCs w:val="1"/>
                <w:sz w:val="22"/>
                <w:szCs w:val="22"/>
                <w:u w:val="single"/>
              </w:rPr>
              <w:t>ex-smoker</w:t>
            </w:r>
            <w:r w:rsidRPr="45336116" w:rsidR="45336116">
              <w:rPr>
                <w:rFonts w:ascii="Arial" w:hAnsi="Arial" w:cs="Arial"/>
                <w:sz w:val="22"/>
                <w:szCs w:val="22"/>
              </w:rPr>
              <w:t>.</w:t>
            </w:r>
          </w:p>
          <w:p w:rsidRPr="001112AF" w:rsidR="0054635B" w:rsidP="00B15B2A" w:rsidRDefault="0054635B" w14:paraId="06790585"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He has a history of </w:t>
            </w:r>
            <w:r w:rsidRPr="45336116" w:rsidR="45336116">
              <w:rPr>
                <w:rFonts w:ascii="Arial" w:hAnsi="Arial" w:cs="Arial"/>
                <w:b w:val="1"/>
                <w:bCs w:val="1"/>
                <w:sz w:val="22"/>
                <w:szCs w:val="22"/>
                <w:u w:val="single"/>
              </w:rPr>
              <w:t>tobacco use</w:t>
            </w:r>
            <w:r w:rsidRPr="45336116" w:rsidR="45336116">
              <w:rPr>
                <w:rFonts w:ascii="Arial" w:hAnsi="Arial" w:cs="Arial"/>
                <w:sz w:val="22"/>
                <w:szCs w:val="22"/>
              </w:rPr>
              <w:t xml:space="preserve"> </w:t>
            </w:r>
            <w:r w:rsidRPr="45336116" w:rsidR="45336116">
              <w:rPr>
                <w:rStyle w:val="spanChar"/>
                <w:rFonts w:ascii="Arial" w:hAnsi="Arial" w:cs="Arial"/>
                <w:sz w:val="22"/>
                <w:szCs w:val="22"/>
                <w:u w:val="none"/>
              </w:rPr>
              <w:t>in the past</w:t>
            </w:r>
            <w:r w:rsidRPr="45336116" w:rsidR="45336116">
              <w:rPr>
                <w:rFonts w:ascii="Arial" w:hAnsi="Arial" w:cs="Arial"/>
                <w:sz w:val="22"/>
                <w:szCs w:val="22"/>
              </w:rPr>
              <w:t>.</w:t>
            </w:r>
          </w:p>
        </w:tc>
      </w:tr>
    </w:tbl>
    <w:p w:rsidRPr="001112AF" w:rsidR="0054635B" w:rsidP="34024589" w:rsidRDefault="0054635B" w14:paraId="03906EFA" w14:textId="77777777">
      <w:pPr>
        <w:jc w:val="both"/>
        <w:rPr>
          <w:rFonts w:ascii="Arial" w:hAnsi="Arial" w:cs="Arial"/>
          <w:b w:val="1"/>
          <w:bCs w:val="1"/>
          <w:sz w:val="22"/>
          <w:szCs w:val="22"/>
        </w:rPr>
      </w:pPr>
    </w:p>
    <w:p w:rsidRPr="00B261F3" w:rsidR="0054635B" w:rsidP="00B15B2A" w:rsidRDefault="0054635B" w14:paraId="5A929E9F" w14:textId="0046A1E4">
      <w:pPr>
        <w:jc w:val="both"/>
        <w:rPr>
          <w:rFonts w:ascii="Arial" w:hAnsi="Arial" w:cs="Arial"/>
          <w:sz w:val="22"/>
          <w:szCs w:val="22"/>
        </w:rPr>
      </w:pPr>
      <w:r w:rsidRPr="45336116" w:rsidR="45336116">
        <w:rPr>
          <w:rFonts w:ascii="Arial" w:hAnsi="Arial" w:cs="Arial"/>
          <w:b w:val="1"/>
          <w:bCs w:val="1"/>
          <w:sz w:val="22"/>
          <w:szCs w:val="22"/>
        </w:rPr>
        <w:t>(3) Experiencer (required):</w:t>
      </w:r>
      <w:r w:rsidRPr="45336116" w:rsidR="45336116">
        <w:rPr>
          <w:rFonts w:ascii="Arial" w:hAnsi="Arial" w:cs="Arial"/>
          <w:sz w:val="22"/>
          <w:szCs w:val="22"/>
        </w:rPr>
        <w:t xml:space="preserve"> </w:t>
      </w:r>
      <w:proofErr w:type="gramStart"/>
      <w:r w:rsidRPr="45336116" w:rsidR="45336116">
        <w:rPr>
          <w:rFonts w:ascii="Arial" w:hAnsi="Arial" w:cs="Arial"/>
          <w:i w:val="1"/>
          <w:iCs w:val="1"/>
          <w:sz w:val="22"/>
          <w:szCs w:val="22"/>
        </w:rPr>
        <w:t>experiencer</w:t>
      </w:r>
      <w:proofErr w:type="gramEnd"/>
      <w:r w:rsidRPr="45336116" w:rsidR="45336116">
        <w:rPr>
          <w:rFonts w:ascii="Arial" w:hAnsi="Arial" w:cs="Arial"/>
          <w:sz w:val="22"/>
          <w:szCs w:val="22"/>
        </w:rPr>
        <w:t xml:space="preserve"> indicates whether the </w:t>
      </w:r>
      <w:r w:rsidRPr="45336116" w:rsidR="45336116">
        <w:rPr>
          <w:rFonts w:ascii="Arial" w:hAnsi="Arial" w:cs="Arial"/>
          <w:i w:val="1"/>
          <w:iCs w:val="1"/>
          <w:sz w:val="22"/>
          <w:szCs w:val="22"/>
        </w:rPr>
        <w:t>substance use</w:t>
      </w:r>
      <w:r w:rsidRPr="45336116" w:rsidR="45336116">
        <w:rPr>
          <w:rFonts w:ascii="Arial" w:hAnsi="Arial" w:cs="Arial"/>
          <w:sz w:val="22"/>
          <w:szCs w:val="22"/>
        </w:rPr>
        <w:t xml:space="preserve"> event is associated with the patient or </w:t>
      </w:r>
      <w:r w:rsidRPr="45336116" w:rsidR="45336116">
        <w:rPr>
          <w:rFonts w:ascii="Arial" w:hAnsi="Arial" w:cs="Arial"/>
          <w:sz w:val="22"/>
          <w:szCs w:val="22"/>
        </w:rPr>
        <w:t xml:space="preserve">parent / </w:t>
      </w:r>
      <w:proofErr w:type="gramStart"/>
      <w:r w:rsidRPr="45336116" w:rsidR="45336116">
        <w:rPr>
          <w:rFonts w:ascii="Arial" w:hAnsi="Arial" w:cs="Arial"/>
          <w:sz w:val="22"/>
          <w:szCs w:val="22"/>
        </w:rPr>
        <w:t xml:space="preserve">caregiver </w:t>
      </w:r>
      <w:r w:rsidRPr="45336116" w:rsidR="45336116">
        <w:rPr>
          <w:rFonts w:ascii="Arial" w:hAnsi="Arial" w:cs="Arial"/>
          <w:sz w:val="22"/>
          <w:szCs w:val="22"/>
        </w:rPr>
        <w:t xml:space="preserve"> and</w:t>
      </w:r>
      <w:proofErr w:type="gramEnd"/>
      <w:r w:rsidRPr="45336116" w:rsidR="45336116">
        <w:rPr>
          <w:rFonts w:ascii="Arial" w:hAnsi="Arial" w:cs="Arial"/>
          <w:sz w:val="22"/>
          <w:szCs w:val="22"/>
        </w:rPr>
        <w:t xml:space="preserve"> </w:t>
      </w:r>
      <w:r w:rsidRPr="45336116" w:rsidR="45336116">
        <w:rPr>
          <w:rFonts w:ascii="Arial" w:hAnsi="Arial" w:cs="Arial"/>
          <w:b w:val="1"/>
          <w:bCs w:val="1"/>
          <w:i w:val="1"/>
          <w:iCs w:val="1"/>
          <w:sz w:val="22"/>
          <w:szCs w:val="22"/>
        </w:rPr>
        <w:t>consists of assigning a label to the substance trigger.</w:t>
      </w:r>
      <w:r w:rsidRPr="45336116" w:rsidR="45336116">
        <w:rPr>
          <w:rFonts w:ascii="Arial" w:hAnsi="Arial" w:cs="Arial"/>
          <w:b w:val="1"/>
          <w:bCs w:val="1"/>
          <w:i w:val="1"/>
          <w:iCs w:val="1"/>
          <w:sz w:val="22"/>
          <w:szCs w:val="22"/>
        </w:rPr>
        <w:t xml:space="preserve"> </w:t>
      </w:r>
      <w:r w:rsidRPr="45336116" w:rsidR="45336116">
        <w:rPr>
          <w:rFonts w:ascii="Arial" w:hAnsi="Arial" w:cs="Arial"/>
          <w:b w:val="1"/>
          <w:bCs w:val="1"/>
          <w:sz w:val="22"/>
          <w:szCs w:val="22"/>
        </w:rPr>
        <w:t>The</w:t>
      </w:r>
      <w:r w:rsidRPr="45336116" w:rsidR="45336116">
        <w:rPr>
          <w:rFonts w:ascii="Arial" w:hAnsi="Arial" w:cs="Arial"/>
          <w:b w:val="1"/>
          <w:bCs w:val="1"/>
          <w:i w:val="1"/>
          <w:iCs w:val="1"/>
          <w:sz w:val="22"/>
          <w:szCs w:val="22"/>
        </w:rPr>
        <w:t xml:space="preserve"> </w:t>
      </w:r>
      <w:r w:rsidRPr="45336116" w:rsidR="45336116">
        <w:rPr>
          <w:rFonts w:ascii="Arial" w:hAnsi="Arial" w:cs="Arial"/>
          <w:b w:val="1"/>
          <w:bCs w:val="1"/>
          <w:i w:val="1"/>
          <w:iCs w:val="1"/>
          <w:sz w:val="22"/>
          <w:szCs w:val="22"/>
        </w:rPr>
        <w:t>Experiencer</w:t>
      </w:r>
      <w:r w:rsidRPr="45336116" w:rsidR="45336116">
        <w:rPr>
          <w:rFonts w:ascii="Arial" w:hAnsi="Arial" w:cs="Arial"/>
          <w:b w:val="1"/>
          <w:bCs w:val="1"/>
          <w:sz w:val="22"/>
          <w:szCs w:val="22"/>
        </w:rPr>
        <w:t xml:space="preserve"> span should be the same as the </w:t>
      </w:r>
      <w:r w:rsidRPr="45336116" w:rsidR="45336116">
        <w:rPr>
          <w:rFonts w:ascii="Arial" w:hAnsi="Arial" w:cs="Arial"/>
          <w:b w:val="1"/>
          <w:bCs w:val="1"/>
          <w:i w:val="1"/>
          <w:iCs w:val="1"/>
          <w:sz w:val="22"/>
          <w:szCs w:val="22"/>
        </w:rPr>
        <w:t xml:space="preserve">Trigger </w:t>
      </w:r>
      <w:r w:rsidRPr="45336116" w:rsidR="45336116">
        <w:rPr>
          <w:rFonts w:ascii="Arial" w:hAnsi="Arial" w:cs="Arial"/>
          <w:b w:val="1"/>
          <w:bCs w:val="1"/>
          <w:sz w:val="22"/>
          <w:szCs w:val="22"/>
        </w:rPr>
        <w:t>span</w:t>
      </w:r>
      <w:r w:rsidRPr="45336116" w:rsidR="45336116">
        <w:rPr>
          <w:rFonts w:ascii="Arial" w:hAnsi="Arial" w:cs="Arial"/>
          <w:b w:val="1"/>
          <w:bCs w:val="1"/>
          <w:i w:val="1"/>
          <w:iCs w:val="1"/>
          <w:sz w:val="22"/>
          <w:szCs w:val="22"/>
        </w:rPr>
        <w:t>.</w:t>
      </w:r>
    </w:p>
    <w:p w:rsidRPr="001112AF" w:rsidR="00AF7B52" w:rsidP="00B15B2A" w:rsidRDefault="0054635B" w14:paraId="1089374C" w14:textId="56F2222C">
      <w:pPr>
        <w:pStyle w:val="Caption"/>
        <w:keepNext w:val="1"/>
        <w:jc w:val="both"/>
        <w:rPr>
          <w:rFonts w:ascii="Arial" w:hAnsi="Arial" w:cs="Arial"/>
          <w:sz w:val="22"/>
          <w:szCs w:val="22"/>
        </w:rPr>
      </w:pPr>
      <w:r w:rsidRPr="45336116" w:rsidR="45336116">
        <w:rPr>
          <w:rFonts w:ascii="Arial" w:hAnsi="Arial" w:cs="Arial"/>
          <w:sz w:val="22"/>
          <w:szCs w:val="22"/>
        </w:rPr>
        <w:t xml:space="preserve">Table </w:t>
      </w:r>
      <w:r w:rsidRPr="45336116" w:rsidR="45336116">
        <w:rPr>
          <w:rFonts w:ascii="Arial" w:hAnsi="Arial" w:cs="Arial"/>
          <w:sz w:val="22"/>
          <w:szCs w:val="22"/>
        </w:rPr>
        <w:t>19</w:t>
      </w:r>
      <w:r w:rsidRPr="45336116" w:rsidR="45336116">
        <w:rPr>
          <w:rFonts w:ascii="Arial" w:hAnsi="Arial" w:cs="Arial"/>
          <w:sz w:val="22"/>
          <w:szCs w:val="22"/>
        </w:rPr>
        <w:t xml:space="preserve">. </w:t>
      </w:r>
      <w:r w:rsidRPr="45336116" w:rsidR="45336116">
        <w:rPr>
          <w:rFonts w:ascii="Arial" w:hAnsi="Arial" w:cs="Arial"/>
          <w:sz w:val="22"/>
          <w:szCs w:val="22"/>
        </w:rPr>
        <w:t xml:space="preserve">Substance use - </w:t>
      </w:r>
      <w:r w:rsidRPr="45336116" w:rsidR="45336116">
        <w:rPr>
          <w:rFonts w:ascii="Arial" w:hAnsi="Arial" w:cs="Arial"/>
          <w:sz w:val="22"/>
          <w:szCs w:val="22"/>
        </w:rPr>
        <w:t>experiencer</w:t>
      </w:r>
      <w:r w:rsidRPr="45336116" w:rsidR="45336116">
        <w:rPr>
          <w:rFonts w:ascii="Arial" w:hAnsi="Arial" w:cs="Arial"/>
          <w:sz w:val="22"/>
          <w:szCs w:val="22"/>
        </w:rPr>
        <w:t xml:space="preserve"> examples. </w:t>
      </w:r>
      <w:r w:rsidRPr="45336116" w:rsidR="45336116">
        <w:rPr>
          <w:rStyle w:val="spanChar"/>
          <w:rFonts w:ascii="Arial" w:hAnsi="Arial" w:cs="Arial"/>
          <w:sz w:val="22"/>
          <w:szCs w:val="22"/>
        </w:rPr>
        <w:t>Underlined</w:t>
      </w:r>
      <w:r w:rsidRPr="45336116" w:rsidR="45336116">
        <w:rPr>
          <w:rFonts w:ascii="Arial" w:hAnsi="Arial" w:cs="Arial"/>
          <w:sz w:val="22"/>
          <w:szCs w:val="22"/>
        </w:rPr>
        <w:t xml:space="preserve"> words indicate </w:t>
      </w:r>
      <w:r w:rsidRPr="45336116" w:rsidR="45336116">
        <w:rPr>
          <w:rFonts w:ascii="Arial" w:hAnsi="Arial" w:cs="Arial"/>
          <w:sz w:val="22"/>
          <w:szCs w:val="22"/>
        </w:rPr>
        <w:t>the trigger</w:t>
      </w:r>
      <w:r w:rsidRPr="45336116" w:rsidR="45336116">
        <w:rPr>
          <w:rFonts w:ascii="Arial" w:hAnsi="Arial" w:cs="Arial"/>
          <w:sz w:val="22"/>
          <w:szCs w:val="22"/>
        </w:rPr>
        <w:t xml:space="preserve"> span.</w:t>
      </w:r>
    </w:p>
    <w:tbl>
      <w:tblPr>
        <w:tblStyle w:val="TableGrid"/>
        <w:tblW w:w="4998" w:type="pct"/>
        <w:tblLook w:val="04A0" w:firstRow="1" w:lastRow="0" w:firstColumn="1" w:lastColumn="0" w:noHBand="0" w:noVBand="1"/>
      </w:tblPr>
      <w:tblGrid>
        <w:gridCol w:w="2003"/>
        <w:gridCol w:w="8063"/>
      </w:tblGrid>
      <w:tr w:rsidRPr="00ED2F19" w:rsidR="00AF7B52" w:rsidTr="45336116" w14:paraId="5520681D" w14:textId="77777777">
        <w:tc>
          <w:tcPr>
            <w:tcW w:w="995" w:type="pct"/>
            <w:tcMar/>
          </w:tcPr>
          <w:p w:rsidRPr="001112AF" w:rsidR="00AF7B52" w:rsidP="00D25F13" w:rsidRDefault="00AF7B52" w14:paraId="7B1B1228"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Experiencer label</w:t>
            </w:r>
          </w:p>
        </w:tc>
        <w:tc>
          <w:tcPr>
            <w:tcW w:w="4005" w:type="pct"/>
            <w:tcMar/>
          </w:tcPr>
          <w:p w:rsidRPr="001112AF" w:rsidR="00AF7B52" w:rsidP="00D25F13" w:rsidRDefault="00AF7B52" w14:paraId="58948789" w14:textId="77777777">
            <w:pPr>
              <w:pStyle w:val="table"/>
              <w:keepNext w:val="1"/>
              <w:jc w:val="both"/>
              <w:rPr>
                <w:rFonts w:ascii="Arial" w:hAnsi="Arial" w:cs="Arial"/>
                <w:b w:val="1"/>
                <w:bCs w:val="1"/>
                <w:sz w:val="22"/>
                <w:szCs w:val="22"/>
              </w:rPr>
            </w:pPr>
            <w:r w:rsidRPr="45336116" w:rsidR="45336116">
              <w:rPr>
                <w:rFonts w:ascii="Arial" w:hAnsi="Arial" w:cs="Arial"/>
                <w:b w:val="1"/>
                <w:bCs w:val="1"/>
                <w:sz w:val="22"/>
                <w:szCs w:val="22"/>
              </w:rPr>
              <w:t>Examples</w:t>
            </w:r>
          </w:p>
        </w:tc>
      </w:tr>
      <w:tr w:rsidRPr="00ED2F19" w:rsidR="00AF7B52" w:rsidTr="45336116" w14:paraId="635A6E7B" w14:textId="77777777">
        <w:tc>
          <w:tcPr>
            <w:tcW w:w="995" w:type="pct"/>
            <w:tcMar/>
          </w:tcPr>
          <w:p w:rsidRPr="001112AF" w:rsidR="00AF7B52" w:rsidP="00D25F13" w:rsidRDefault="00AF7B52" w14:paraId="5746F61A" w14:textId="77777777">
            <w:pPr>
              <w:pStyle w:val="table"/>
              <w:keepNext w:val="1"/>
              <w:jc w:val="both"/>
              <w:rPr>
                <w:rFonts w:ascii="Arial" w:hAnsi="Arial" w:cs="Arial"/>
                <w:sz w:val="22"/>
                <w:szCs w:val="22"/>
              </w:rPr>
            </w:pPr>
            <w:r w:rsidRPr="45336116" w:rsidR="45336116">
              <w:rPr>
                <w:rFonts w:ascii="Arial" w:hAnsi="Arial" w:cs="Arial"/>
                <w:sz w:val="22"/>
                <w:szCs w:val="22"/>
              </w:rPr>
              <w:t>Patient</w:t>
            </w:r>
          </w:p>
        </w:tc>
        <w:tc>
          <w:tcPr>
            <w:tcW w:w="4005" w:type="pct"/>
            <w:tcMar/>
          </w:tcPr>
          <w:p w:rsidRPr="00A82DD1" w:rsidR="00AF7B52" w:rsidP="00D25F13" w:rsidRDefault="00AF7B52" w14:paraId="51C410A3" w14:textId="7CDAA395">
            <w:pPr>
              <w:pStyle w:val="table"/>
              <w:keepNext w:val="1"/>
              <w:jc w:val="both"/>
              <w:rPr>
                <w:rFonts w:ascii="Arial" w:hAnsi="Arial" w:cs="Arial"/>
                <w:color w:val="000000"/>
                <w:sz w:val="22"/>
                <w:szCs w:val="22"/>
              </w:rPr>
            </w:pPr>
            <w:r w:rsidRPr="45336116" w:rsidR="45336116">
              <w:rPr>
                <w:rFonts w:ascii="Arial" w:hAnsi="Arial" w:cs="Arial"/>
                <w:color w:val="000000" w:themeColor="text1" w:themeTint="FF" w:themeShade="FF"/>
                <w:sz w:val="22"/>
                <w:szCs w:val="22"/>
              </w:rPr>
              <w:t>Patient</w:t>
            </w:r>
            <w:r w:rsidRPr="45336116" w:rsidR="45336116">
              <w:rPr>
                <w:rFonts w:ascii="Arial" w:hAnsi="Arial" w:cs="Arial"/>
                <w:color w:val="000000" w:themeColor="text1" w:themeTint="FF" w:themeShade="FF"/>
                <w:sz w:val="22"/>
                <w:szCs w:val="22"/>
              </w:rPr>
              <w:t xml:space="preserve"> denies any </w:t>
            </w:r>
            <w:r w:rsidRPr="45336116" w:rsidR="45336116">
              <w:rPr>
                <w:rFonts w:ascii="Arial" w:hAnsi="Arial" w:cs="Arial"/>
                <w:b w:val="1"/>
                <w:bCs w:val="1"/>
                <w:color w:val="000000" w:themeColor="text1" w:themeTint="FF" w:themeShade="FF"/>
                <w:sz w:val="22"/>
                <w:szCs w:val="22"/>
                <w:u w:val="single"/>
              </w:rPr>
              <w:t>drug use</w:t>
            </w:r>
            <w:r w:rsidRPr="45336116" w:rsidR="45336116">
              <w:rPr>
                <w:rFonts w:ascii="Arial" w:hAnsi="Arial" w:cs="Arial"/>
                <w:color w:val="000000" w:themeColor="text1" w:themeTint="FF" w:themeShade="FF"/>
                <w:sz w:val="22"/>
                <w:szCs w:val="22"/>
              </w:rPr>
              <w:t xml:space="preserve">. </w:t>
            </w:r>
          </w:p>
          <w:p w:rsidRPr="00A82DD1" w:rsidR="00EC27D2" w:rsidP="00D25F13" w:rsidRDefault="00EC27D2" w14:paraId="7BDA89CA" w14:textId="77777777">
            <w:pPr>
              <w:pStyle w:val="table"/>
              <w:keepNext w:val="1"/>
              <w:jc w:val="both"/>
              <w:rPr>
                <w:rFonts w:ascii="Arial" w:hAnsi="Arial" w:cs="Arial"/>
                <w:color w:val="000000"/>
                <w:sz w:val="22"/>
                <w:szCs w:val="22"/>
              </w:rPr>
            </w:pPr>
          </w:p>
          <w:p w:rsidRPr="00A82DD1" w:rsidR="00EC27D2" w:rsidP="00D25F13" w:rsidRDefault="00EC27D2" w14:paraId="328A62EC" w14:textId="77777777">
            <w:pPr>
              <w:pStyle w:val="table"/>
              <w:keepNext w:val="1"/>
              <w:jc w:val="both"/>
              <w:rPr>
                <w:rFonts w:ascii="Arial" w:hAnsi="Arial" w:cs="Arial"/>
                <w:color w:val="000000"/>
                <w:sz w:val="22"/>
                <w:szCs w:val="22"/>
              </w:rPr>
            </w:pPr>
            <w:r w:rsidRPr="45336116" w:rsidR="45336116">
              <w:rPr>
                <w:rFonts w:ascii="Arial" w:hAnsi="Arial" w:cs="Arial"/>
                <w:b w:val="1"/>
                <w:bCs w:val="1"/>
                <w:color w:val="000000" w:themeColor="text1" w:themeTint="FF" w:themeShade="FF"/>
                <w:sz w:val="22"/>
                <w:szCs w:val="22"/>
                <w:u w:val="single"/>
              </w:rPr>
              <w:t>Smoking</w:t>
            </w:r>
            <w:r w:rsidRPr="45336116" w:rsidR="45336116">
              <w:rPr>
                <w:rFonts w:ascii="Arial" w:hAnsi="Arial" w:cs="Arial"/>
                <w:color w:val="000000" w:themeColor="text1" w:themeTint="FF" w:themeShade="FF"/>
                <w:sz w:val="22"/>
                <w:szCs w:val="22"/>
              </w:rPr>
              <w:t>: none</w:t>
            </w:r>
          </w:p>
          <w:p w:rsidRPr="00A82DD1" w:rsidR="00EC27D2" w:rsidP="00D25F13" w:rsidRDefault="00EC27D2" w14:paraId="18B90654" w14:textId="77777777">
            <w:pPr>
              <w:pStyle w:val="table"/>
              <w:keepNext w:val="1"/>
              <w:jc w:val="both"/>
              <w:rPr>
                <w:rFonts w:ascii="Arial" w:hAnsi="Arial" w:cs="Arial"/>
                <w:color w:val="000000"/>
                <w:sz w:val="22"/>
                <w:szCs w:val="22"/>
              </w:rPr>
            </w:pPr>
          </w:p>
          <w:p w:rsidRPr="00A82DD1" w:rsidR="00EC27D2" w:rsidP="34024589" w:rsidRDefault="00EC27D2" w14:paraId="1B074D76" w14:textId="6E522A1E">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 xml:space="preserve">denies </w:t>
            </w:r>
            <w:r w:rsidRPr="45336116" w:rsidR="45336116">
              <w:rPr>
                <w:rFonts w:ascii="Arial" w:hAnsi="Arial" w:cs="Arial"/>
                <w:b w:val="1"/>
                <w:bCs w:val="1"/>
                <w:color w:val="000000" w:themeColor="text1" w:themeTint="FF" w:themeShade="FF"/>
                <w:sz w:val="22"/>
                <w:szCs w:val="22"/>
                <w:u w:val="single"/>
              </w:rPr>
              <w:t>drugs</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smoking</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tobacco</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vaping</w:t>
            </w:r>
            <w:r w:rsidRPr="45336116" w:rsidR="45336116">
              <w:rPr>
                <w:rFonts w:ascii="Arial" w:hAnsi="Arial" w:cs="Arial"/>
                <w:color w:val="000000" w:themeColor="text1" w:themeTint="FF" w:themeShade="FF"/>
                <w:sz w:val="22"/>
                <w:szCs w:val="22"/>
              </w:rPr>
              <w:t xml:space="preserve">, </w:t>
            </w:r>
            <w:proofErr w:type="spellStart"/>
            <w:r w:rsidRPr="45336116" w:rsidR="45336116">
              <w:rPr>
                <w:rFonts w:ascii="Arial" w:hAnsi="Arial" w:cs="Arial"/>
                <w:b w:val="1"/>
                <w:bCs w:val="1"/>
                <w:color w:val="000000" w:themeColor="text1" w:themeTint="FF" w:themeShade="FF"/>
                <w:sz w:val="22"/>
                <w:szCs w:val="22"/>
                <w:u w:val="single"/>
              </w:rPr>
              <w:t>juuling</w:t>
            </w:r>
            <w:proofErr w:type="spellEnd"/>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alcohol</w:t>
            </w:r>
          </w:p>
          <w:p w:rsidRPr="00A82DD1" w:rsidR="00EC27D2" w:rsidP="34024589" w:rsidRDefault="00EC27D2" w14:paraId="50FA3945" w14:textId="121B332F">
            <w:pPr>
              <w:pStyle w:val="table"/>
              <w:keepNext w:val="1"/>
              <w:jc w:val="both"/>
              <w:rPr>
                <w:rFonts w:ascii="Arial" w:hAnsi="Arial" w:cs="Arial"/>
                <w:b w:val="1"/>
                <w:bCs w:val="1"/>
                <w:color w:val="000000" w:themeColor="text1" w:themeTint="FF" w:themeShade="FF"/>
                <w:sz w:val="22"/>
                <w:szCs w:val="22"/>
                <w:u w:val="single"/>
              </w:rPr>
            </w:pPr>
          </w:p>
          <w:p w:rsidRPr="00A82DD1" w:rsidR="00EC27D2" w:rsidP="45336116" w:rsidRDefault="00EC27D2" w14:paraId="585C2DEB" w14:textId="1DBB8DE8">
            <w:pPr>
              <w:pStyle w:val="table"/>
              <w:keepNext w:val="1"/>
              <w:jc w:val="both"/>
              <w:rPr>
                <w:rFonts w:ascii="Arial" w:hAnsi="Arial" w:cs="Arial"/>
                <w:b w:val="0"/>
                <w:bCs w:val="0"/>
                <w:color w:val="000000" w:themeColor="text1" w:themeTint="FF" w:themeShade="FF"/>
                <w:sz w:val="22"/>
                <w:szCs w:val="22"/>
                <w:u w:val="none"/>
              </w:rPr>
            </w:pPr>
            <w:r w:rsidRPr="45336116" w:rsidR="45336116">
              <w:rPr>
                <w:rFonts w:ascii="Arial" w:hAnsi="Arial" w:cs="Arial"/>
                <w:b w:val="0"/>
                <w:bCs w:val="0"/>
                <w:color w:val="000000" w:themeColor="text1" w:themeTint="FF" w:themeShade="FF"/>
                <w:sz w:val="22"/>
                <w:szCs w:val="22"/>
                <w:u w:val="none"/>
              </w:rPr>
              <w:t>Social History:  reports that he has never</w:t>
            </w:r>
            <w:r w:rsidRPr="45336116" w:rsidR="45336116">
              <w:rPr>
                <w:rFonts w:ascii="Arial" w:hAnsi="Arial" w:cs="Arial"/>
                <w:b w:val="0"/>
                <w:bCs w:val="0"/>
                <w:color w:val="000000" w:themeColor="text1" w:themeTint="FF" w:themeShade="FF"/>
                <w:sz w:val="22"/>
                <w:szCs w:val="22"/>
                <w:u w:val="single"/>
              </w:rPr>
              <w:t xml:space="preserve"> </w:t>
            </w:r>
            <w:r w:rsidRPr="45336116" w:rsidR="45336116">
              <w:rPr>
                <w:rFonts w:ascii="Arial" w:hAnsi="Arial" w:cs="Arial"/>
                <w:b w:val="1"/>
                <w:bCs w:val="1"/>
                <w:color w:val="000000" w:themeColor="text1" w:themeTint="FF" w:themeShade="FF"/>
                <w:sz w:val="22"/>
                <w:szCs w:val="22"/>
                <w:u w:val="single"/>
              </w:rPr>
              <w:t>smoked.</w:t>
            </w:r>
            <w:r w:rsidRPr="45336116" w:rsidR="45336116">
              <w:rPr>
                <w:rFonts w:ascii="Arial" w:hAnsi="Arial" w:cs="Arial"/>
                <w:b w:val="0"/>
                <w:bCs w:val="0"/>
                <w:color w:val="000000" w:themeColor="text1" w:themeTint="FF" w:themeShade="FF"/>
                <w:sz w:val="22"/>
                <w:szCs w:val="22"/>
                <w:u w:val="single"/>
              </w:rPr>
              <w:t xml:space="preserve"> </w:t>
            </w:r>
            <w:r w:rsidRPr="45336116" w:rsidR="45336116">
              <w:rPr>
                <w:rFonts w:ascii="Arial" w:hAnsi="Arial" w:cs="Arial"/>
                <w:b w:val="0"/>
                <w:bCs w:val="0"/>
                <w:color w:val="000000" w:themeColor="text1" w:themeTint="FF" w:themeShade="FF"/>
                <w:sz w:val="22"/>
                <w:szCs w:val="22"/>
                <w:u w:val="none"/>
              </w:rPr>
              <w:t>(Assume it is patient, by default.)</w:t>
            </w:r>
          </w:p>
        </w:tc>
      </w:tr>
      <w:tr w:rsidRPr="00ED2F19" w:rsidR="00E771FA" w:rsidTr="45336116" w14:paraId="0970B2E5" w14:textId="77777777">
        <w:tc>
          <w:tcPr>
            <w:tcW w:w="995" w:type="pct"/>
            <w:vMerge w:val="restart"/>
            <w:tcMar/>
          </w:tcPr>
          <w:p w:rsidRPr="001112AF" w:rsidR="00E771FA" w:rsidP="00D25F13" w:rsidRDefault="00E771FA" w14:paraId="1F4D43EB" w14:textId="77777777">
            <w:pPr>
              <w:pStyle w:val="table"/>
              <w:keepNext w:val="1"/>
              <w:jc w:val="both"/>
              <w:rPr>
                <w:rFonts w:ascii="Arial" w:hAnsi="Arial" w:cs="Arial"/>
                <w:sz w:val="22"/>
                <w:szCs w:val="22"/>
              </w:rPr>
            </w:pPr>
            <w:r w:rsidRPr="45336116" w:rsidR="45336116">
              <w:rPr>
                <w:rFonts w:ascii="Arial" w:hAnsi="Arial" w:cs="Arial"/>
                <w:sz w:val="22"/>
                <w:szCs w:val="22"/>
              </w:rPr>
              <w:t xml:space="preserve">Parent / caregiver </w:t>
            </w:r>
          </w:p>
          <w:p w:rsidRPr="001112AF" w:rsidR="00E771FA" w:rsidP="00D25F13" w:rsidRDefault="00E771FA" w14:paraId="7233630A" w14:textId="77777777">
            <w:pPr>
              <w:pStyle w:val="table"/>
              <w:keepNext w:val="1"/>
              <w:jc w:val="both"/>
              <w:rPr>
                <w:rFonts w:ascii="Arial" w:hAnsi="Arial" w:cs="Arial"/>
                <w:sz w:val="22"/>
                <w:szCs w:val="22"/>
              </w:rPr>
            </w:pPr>
          </w:p>
        </w:tc>
        <w:tc>
          <w:tcPr>
            <w:tcW w:w="4005" w:type="pct"/>
            <w:tcMar/>
          </w:tcPr>
          <w:p w:rsidRPr="00A82DD1" w:rsidR="00E771FA" w:rsidP="00D25F13" w:rsidRDefault="00E771FA" w14:paraId="386B5A37" w14:textId="3CDCA2D7">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Mother</w:t>
            </w:r>
            <w:r w:rsidRPr="45336116" w:rsidR="45336116">
              <w:rPr>
                <w:rFonts w:ascii="Arial" w:hAnsi="Arial" w:cs="Arial"/>
                <w:color w:val="000000" w:themeColor="text1" w:themeTint="FF" w:themeShade="FF"/>
                <w:sz w:val="22"/>
                <w:szCs w:val="22"/>
              </w:rPr>
              <w:t xml:space="preserve"> had </w:t>
            </w:r>
            <w:proofErr w:type="spellStart"/>
            <w:r w:rsidRPr="45336116" w:rsidR="45336116">
              <w:rPr>
                <w:rFonts w:ascii="Arial" w:hAnsi="Arial" w:cs="Arial"/>
                <w:color w:val="000000" w:themeColor="text1" w:themeTint="FF" w:themeShade="FF"/>
                <w:sz w:val="22"/>
                <w:szCs w:val="22"/>
              </w:rPr>
              <w:t>hx</w:t>
            </w:r>
            <w:proofErr w:type="spellEnd"/>
            <w:r w:rsidRPr="45336116" w:rsidR="45336116">
              <w:rPr>
                <w:rFonts w:ascii="Arial" w:hAnsi="Arial" w:cs="Arial"/>
                <w:color w:val="000000" w:themeColor="text1" w:themeTint="FF" w:themeShade="FF"/>
                <w:sz w:val="22"/>
                <w:szCs w:val="22"/>
              </w:rPr>
              <w:t xml:space="preserve"> of </w:t>
            </w:r>
            <w:r w:rsidRPr="45336116" w:rsidR="45336116">
              <w:rPr>
                <w:rFonts w:ascii="Arial" w:hAnsi="Arial" w:cs="Arial"/>
                <w:b w:val="1"/>
                <w:bCs w:val="1"/>
                <w:color w:val="000000" w:themeColor="text1" w:themeTint="FF" w:themeShade="FF"/>
                <w:sz w:val="22"/>
                <w:szCs w:val="22"/>
                <w:u w:val="single"/>
              </w:rPr>
              <w:t>drug abuse</w:t>
            </w:r>
            <w:r w:rsidRPr="45336116" w:rsidR="45336116">
              <w:rPr>
                <w:rFonts w:ascii="Arial" w:hAnsi="Arial" w:cs="Arial"/>
                <w:color w:val="000000" w:themeColor="text1" w:themeTint="FF" w:themeShade="FF"/>
                <w:sz w:val="22"/>
                <w:szCs w:val="22"/>
              </w:rPr>
              <w:t xml:space="preserve"> and/or </w:t>
            </w:r>
            <w:r w:rsidRPr="45336116" w:rsidR="45336116">
              <w:rPr>
                <w:rFonts w:ascii="Arial" w:hAnsi="Arial" w:cs="Arial"/>
                <w:b w:val="1"/>
                <w:bCs w:val="1"/>
                <w:color w:val="000000" w:themeColor="text1" w:themeTint="FF" w:themeShade="FF"/>
                <w:sz w:val="22"/>
                <w:szCs w:val="22"/>
                <w:u w:val="single"/>
              </w:rPr>
              <w:t>alcohol abuse</w:t>
            </w:r>
          </w:p>
        </w:tc>
      </w:tr>
      <w:tr w:rsidRPr="00ED2F19" w:rsidR="00E771FA" w:rsidTr="45336116" w14:paraId="61EB5EA7" w14:textId="77777777">
        <w:trPr>
          <w:trHeight w:val="67"/>
        </w:trPr>
        <w:tc>
          <w:tcPr>
            <w:tcW w:w="995" w:type="pct"/>
            <w:vMerge/>
            <w:tcMar/>
          </w:tcPr>
          <w:p w:rsidRPr="00ED2F19" w:rsidR="00E771FA" w:rsidP="00D25F13" w:rsidRDefault="00E771FA" w14:paraId="438BB689" w14:textId="77777777">
            <w:pPr>
              <w:pStyle w:val="table"/>
              <w:keepNext/>
              <w:jc w:val="both"/>
              <w:rPr>
                <w:rFonts w:ascii="Arial" w:hAnsi="Arial" w:cs="Arial"/>
                <w:sz w:val="22"/>
                <w:szCs w:val="22"/>
              </w:rPr>
            </w:pPr>
          </w:p>
        </w:tc>
        <w:tc>
          <w:tcPr>
            <w:tcW w:w="4005" w:type="pct"/>
            <w:tcMar/>
          </w:tcPr>
          <w:p w:rsidRPr="00A82DD1" w:rsidR="00E771FA" w:rsidP="00D25F13" w:rsidRDefault="00E771FA" w14:paraId="61E67A36" w14:textId="799E3BC4">
            <w:pPr>
              <w:pStyle w:val="table"/>
              <w:keepNext w:val="1"/>
              <w:jc w:val="both"/>
              <w:rPr>
                <w:rFonts w:ascii="Arial" w:hAnsi="Arial" w:cs="Arial"/>
                <w:sz w:val="22"/>
                <w:szCs w:val="22"/>
              </w:rPr>
            </w:pPr>
            <w:r w:rsidRPr="45336116" w:rsidR="45336116">
              <w:rPr>
                <w:rFonts w:ascii="Arial" w:hAnsi="Arial" w:cs="Arial"/>
                <w:color w:val="000000" w:themeColor="text1" w:themeTint="FF" w:themeShade="FF"/>
                <w:sz w:val="22"/>
                <w:szCs w:val="22"/>
              </w:rPr>
              <w:t>Biological father</w:t>
            </w:r>
            <w:r w:rsidRPr="45336116" w:rsidR="45336116">
              <w:rPr>
                <w:rFonts w:ascii="Arial" w:hAnsi="Arial" w:cs="Arial"/>
                <w:color w:val="000000" w:themeColor="text1" w:themeTint="FF" w:themeShade="FF"/>
                <w:sz w:val="22"/>
                <w:szCs w:val="22"/>
              </w:rPr>
              <w:t xml:space="preserve"> has a history of </w:t>
            </w:r>
            <w:r w:rsidRPr="45336116" w:rsidR="45336116">
              <w:rPr>
                <w:rFonts w:ascii="Arial" w:hAnsi="Arial" w:cs="Arial"/>
                <w:b w:val="1"/>
                <w:bCs w:val="1"/>
                <w:color w:val="000000" w:themeColor="text1" w:themeTint="FF" w:themeShade="FF"/>
                <w:sz w:val="22"/>
                <w:szCs w:val="22"/>
                <w:u w:val="single"/>
              </w:rPr>
              <w:t>substance abuse</w:t>
            </w:r>
            <w:r w:rsidRPr="45336116" w:rsidR="45336116">
              <w:rPr>
                <w:rFonts w:ascii="Arial" w:hAnsi="Arial" w:cs="Arial"/>
                <w:color w:val="000000" w:themeColor="text1" w:themeTint="FF" w:themeShade="FF"/>
                <w:sz w:val="22"/>
                <w:szCs w:val="22"/>
              </w:rPr>
              <w:t xml:space="preserve">, </w:t>
            </w:r>
            <w:r w:rsidRPr="45336116" w:rsidR="45336116">
              <w:rPr>
                <w:rFonts w:ascii="Arial" w:hAnsi="Arial" w:cs="Arial"/>
                <w:b w:val="1"/>
                <w:bCs w:val="1"/>
                <w:color w:val="000000" w:themeColor="text1" w:themeTint="FF" w:themeShade="FF"/>
                <w:sz w:val="22"/>
                <w:szCs w:val="22"/>
                <w:u w:val="single"/>
              </w:rPr>
              <w:t>alcohol abuse</w:t>
            </w:r>
            <w:r w:rsidRPr="45336116" w:rsidR="45336116">
              <w:rPr>
                <w:rFonts w:ascii="Arial" w:hAnsi="Arial" w:cs="Arial"/>
                <w:color w:val="000000" w:themeColor="text1" w:themeTint="FF" w:themeShade="FF"/>
                <w:sz w:val="22"/>
                <w:szCs w:val="22"/>
              </w:rPr>
              <w:t>, anxiety, depression, and PTSD.</w:t>
            </w:r>
          </w:p>
        </w:tc>
      </w:tr>
      <w:tr w:rsidRPr="00ED2F19" w:rsidR="00E771FA" w:rsidTr="45336116" w14:paraId="6BCAB8EE" w14:textId="77777777">
        <w:trPr>
          <w:trHeight w:val="67"/>
        </w:trPr>
        <w:tc>
          <w:tcPr>
            <w:tcW w:w="995" w:type="pct"/>
            <w:vMerge/>
            <w:tcMar/>
          </w:tcPr>
          <w:p w:rsidRPr="00ED2F19" w:rsidR="00E771FA" w:rsidP="00D25F13" w:rsidRDefault="00E771FA" w14:paraId="7400174E" w14:textId="77777777">
            <w:pPr>
              <w:pStyle w:val="table"/>
              <w:keepNext/>
              <w:jc w:val="both"/>
              <w:rPr>
                <w:rFonts w:ascii="Arial" w:hAnsi="Arial" w:cs="Arial"/>
                <w:sz w:val="22"/>
                <w:szCs w:val="22"/>
              </w:rPr>
            </w:pPr>
          </w:p>
        </w:tc>
        <w:tc>
          <w:tcPr>
            <w:tcW w:w="4005" w:type="pct"/>
            <w:tcMar/>
          </w:tcPr>
          <w:p w:rsidRPr="00E15319" w:rsidR="00E771FA" w:rsidP="00D25F13" w:rsidRDefault="00E771FA" w14:paraId="428B0EFC" w14:textId="4C9CD7B1">
            <w:pPr>
              <w:pStyle w:val="table"/>
              <w:keepNext w:val="1"/>
              <w:jc w:val="both"/>
              <w:rPr>
                <w:rFonts w:ascii="Arial" w:hAnsi="Arial" w:cs="Arial"/>
                <w:color w:val="000000"/>
                <w:sz w:val="22"/>
                <w:szCs w:val="22"/>
              </w:rPr>
            </w:pPr>
            <w:r w:rsidRPr="45336116" w:rsidR="45336116">
              <w:rPr>
                <w:rFonts w:ascii="Arial" w:hAnsi="Arial" w:cs="Arial"/>
                <w:sz w:val="22"/>
                <w:szCs w:val="22"/>
              </w:rPr>
              <w:t xml:space="preserve">No weapons or </w:t>
            </w:r>
            <w:r w:rsidRPr="45336116" w:rsidR="45336116">
              <w:rPr>
                <w:rFonts w:ascii="Arial" w:hAnsi="Arial" w:cs="Arial"/>
                <w:sz w:val="22"/>
                <w:szCs w:val="22"/>
              </w:rPr>
              <w:t>second hand</w:t>
            </w:r>
            <w:r w:rsidRPr="45336116" w:rsidR="45336116">
              <w:rPr>
                <w:rFonts w:ascii="Arial" w:hAnsi="Arial" w:cs="Arial"/>
                <w:sz w:val="22"/>
                <w:szCs w:val="22"/>
              </w:rPr>
              <w:t xml:space="preserve"> </w:t>
            </w:r>
            <w:r w:rsidRPr="45336116" w:rsidR="45336116">
              <w:rPr>
                <w:rFonts w:ascii="Arial" w:hAnsi="Arial" w:cs="Arial"/>
                <w:b w:val="1"/>
                <w:bCs w:val="1"/>
                <w:sz w:val="22"/>
                <w:szCs w:val="22"/>
                <w:u w:val="single"/>
              </w:rPr>
              <w:t>smoke</w:t>
            </w:r>
            <w:r w:rsidRPr="45336116" w:rsidR="45336116">
              <w:rPr>
                <w:rFonts w:ascii="Arial" w:hAnsi="Arial" w:cs="Arial"/>
                <w:sz w:val="22"/>
                <w:szCs w:val="22"/>
              </w:rPr>
              <w:t xml:space="preserve"> in home.</w:t>
            </w:r>
          </w:p>
        </w:tc>
      </w:tr>
    </w:tbl>
    <w:p w:rsidRPr="00DC70B0" w:rsidR="000966FE" w:rsidP="000966FE" w:rsidRDefault="000966FE" w14:paraId="54877097" w14:textId="77777777">
      <w:pPr>
        <w:rPr>
          <w:rFonts w:ascii="Arial" w:hAnsi="Arial" w:cs="Arial"/>
          <w:sz w:val="22"/>
          <w:szCs w:val="22"/>
        </w:rPr>
      </w:pPr>
    </w:p>
    <w:p w:rsidR="008D2B6F" w:rsidP="00B15B2A" w:rsidRDefault="00E6093B" w14:paraId="1B1A8C64" w14:textId="2BD96694">
      <w:pPr>
        <w:jc w:val="both"/>
      </w:pPr>
    </w:p>
    <w:p w:rsidR="34024589" w:rsidP="6C24E480" w:rsidRDefault="34024589" w14:paraId="0C3A0FB2" w14:textId="5EBBBCAF">
      <w:pPr>
        <w:ind/>
        <w:jc w:val="both"/>
      </w:pPr>
    </w:p>
    <w:sectPr w:rsidRPr="00DE24FC" w:rsidR="00A655F6" w:rsidSect="00BC63C4">
      <w:footerReference w:type="even" r:id="rId43"/>
      <w:footerReference w:type="default" r:id="rId44"/>
      <w:pgSz w:w="12240" w:h="15840" w:orient="portrait"/>
      <w:pgMar w:top="1080" w:right="1080" w:bottom="1080" w:left="1080" w:header="720" w:footer="720" w:gutter="0"/>
      <w:cols w:space="720"/>
      <w:docGrid w:linePitch="360"/>
      <w:headerReference w:type="default" r:id="R566e1f3eabee4b5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VF" w:author="Velvin Fu" w:date="2023-04-06T18:06:00Z" w:id="6">
    <w:p w:rsidR="00760BAB" w:rsidP="000C01FA" w:rsidRDefault="00760BAB" w14:paraId="69E8F398" w14:textId="45036C16">
      <w:pPr>
        <w:pStyle w:val="CommentText"/>
      </w:pPr>
      <w:r w:rsidRPr="00EF7B3F">
        <w:rPr>
          <w:rStyle w:val="CommentReference"/>
          <w:highlight w:val="yellow"/>
        </w:rPr>
        <w:annotationRef/>
      </w:r>
      <w:r w:rsidRPr="00EF7B3F">
        <w:rPr>
          <w:color w:val="000000"/>
          <w:highlight w:val="yellow"/>
        </w:rPr>
        <w:t>Although it states no food insecurity here, WIC is for low-income population. Would it be a kind of insecurity?</w:t>
      </w:r>
    </w:p>
  </w:comment>
  <w:comment w:initials="AR" w:author="Rosenberg, Abby R.,MD" w:date="2023-04-07T10:58:00Z" w:id="7">
    <w:p w:rsidR="001E327D" w:rsidP="00A839DA" w:rsidRDefault="001E327D" w14:paraId="236FF1DF" w14:textId="77777777">
      <w:r>
        <w:rPr>
          <w:rStyle w:val="CommentReference"/>
        </w:rPr>
        <w:annotationRef/>
      </w:r>
      <w:r>
        <w:rPr>
          <w:color w:val="000000"/>
        </w:rPr>
        <w:t>Good catch.  Yes, I would add WIC to food insecurities!</w:t>
      </w:r>
    </w:p>
  </w:comment>
  <w:comment w:initials="VF" w:author="Velvin Fu" w:date="2023-03-12T22:05:00Z" w:id="11">
    <w:p w:rsidR="00F00F82" w:rsidRDefault="00F00F82" w14:paraId="18A54CBE" w14:textId="7981AB5D">
      <w:pPr>
        <w:pStyle w:val="CommentText"/>
      </w:pPr>
      <w:r>
        <w:rPr>
          <w:rStyle w:val="CommentReference"/>
        </w:rPr>
        <w:annotationRef/>
      </w:r>
      <w:r>
        <w:t xml:space="preserve">For history of violence, should we assume it is </w:t>
      </w:r>
      <w:r>
        <w:rPr>
          <w:i/>
          <w:iCs/>
        </w:rPr>
        <w:t>physical violence</w:t>
      </w:r>
      <w:r>
        <w:t>, instead of domestic, ...</w:t>
      </w:r>
    </w:p>
    <w:p w:rsidR="00F00F82" w:rsidRDefault="00F00F82" w14:paraId="187DD3AB" w14:textId="77777777">
      <w:pPr>
        <w:pStyle w:val="CommentText"/>
      </w:pPr>
    </w:p>
    <w:p w:rsidR="00F00F82" w:rsidP="00316FC9" w:rsidRDefault="00F00F82" w14:paraId="7FC44AD5" w14:textId="77777777">
      <w:pPr>
        <w:pStyle w:val="CommentText"/>
      </w:pPr>
      <w:r>
        <w:t>(I added this example just for questions, can be deleted later.)</w:t>
      </w:r>
    </w:p>
    <w:p w:rsidR="003071F8" w:rsidP="00316FC9" w:rsidRDefault="003071F8" w14:paraId="637FCB31" w14:textId="61D692A2">
      <w:pPr>
        <w:pStyle w:val="CommentText"/>
      </w:pPr>
    </w:p>
  </w:comment>
  <w:comment w:initials="MY" w:author="Meliha Yetisgen" w:date="2023-03-27T14:31:00Z" w:id="12">
    <w:p w:rsidR="003071F8" w:rsidRDefault="003071F8" w14:paraId="4BB4DA10" w14:textId="0C0482D4">
      <w:pPr>
        <w:pStyle w:val="CommentText"/>
      </w:pPr>
      <w:r>
        <w:rPr>
          <w:rStyle w:val="CommentReference"/>
        </w:rPr>
        <w:annotationRef/>
      </w:r>
      <w:r>
        <w:t xml:space="preserve">Excellent example. The annotation is correct. </w:t>
      </w:r>
    </w:p>
  </w:comment>
  <w:comment w:initials="NP" w:author="Namu Park" w:date="2023-04-05T22:14:00Z" w:id="13">
    <w:p w:rsidR="004E7F9B" w:rsidP="00C460A8" w:rsidRDefault="004E7F9B" w14:paraId="33434DBF" w14:textId="77777777">
      <w:r>
        <w:rPr>
          <w:rStyle w:val="CommentReference"/>
        </w:rPr>
        <w:annotationRef/>
      </w:r>
      <w:r>
        <w:rPr>
          <w:color w:val="000000"/>
        </w:rPr>
        <w:t xml:space="preserve">I think this example should be updated based on some  updates in the guidelines. </w:t>
      </w:r>
    </w:p>
    <w:p w:rsidR="004E7F9B" w:rsidP="00C460A8" w:rsidRDefault="004E7F9B" w14:paraId="380A6F28" w14:textId="77777777"/>
    <w:p w:rsidR="004E7F9B" w:rsidP="00C460A8" w:rsidRDefault="004E7F9B" w14:paraId="0357120C" w14:textId="77777777">
      <w:r>
        <w:rPr>
          <w:color w:val="000000"/>
        </w:rPr>
        <w:t>First of all, in the second line, the prior_trauma trigger “trauma” lacks “Prior_Type”, which is required for all trauma triggers.</w:t>
      </w:r>
    </w:p>
    <w:p w:rsidR="004E7F9B" w:rsidP="00C460A8" w:rsidRDefault="004E7F9B" w14:paraId="3E5C18E5" w14:textId="77777777"/>
    <w:p w:rsidR="004E7F9B" w:rsidP="00C460A8" w:rsidRDefault="004E7F9B" w14:paraId="0E71E362" w14:textId="77777777">
      <w:r>
        <w:rPr>
          <w:color w:val="000000"/>
        </w:rPr>
        <w:t>Also, here, “Prior_Status” span is not identical to the trigger span. From the perspective of annotators, I believe this approach (where we clearly indicate the span that shows “Prior_status”) is more intuitive.</w:t>
      </w:r>
    </w:p>
  </w:comment>
  <w:comment w:initials="VF" w:author="Velvin Fu" w:date="2023-04-06T18:10:00Z" w:id="14">
    <w:p w:rsidRPr="00EF7B3F" w:rsidR="00735DAB" w:rsidRDefault="00760BAB" w14:paraId="7B06B092" w14:textId="77777777">
      <w:pPr>
        <w:pStyle w:val="CommentText"/>
        <w:rPr>
          <w:highlight w:val="yellow"/>
        </w:rPr>
      </w:pPr>
      <w:r w:rsidRPr="00EF7B3F">
        <w:rPr>
          <w:rStyle w:val="CommentReference"/>
          <w:highlight w:val="yellow"/>
        </w:rPr>
        <w:annotationRef/>
      </w:r>
      <w:r w:rsidRPr="00EF7B3F" w:rsidR="00735DAB">
        <w:rPr>
          <w:highlight w:val="yellow"/>
        </w:rPr>
        <w:t>Although the evaluation result is not mentioned, but the prescribed CPS report can be an indication for prior trauma? So:</w:t>
      </w:r>
    </w:p>
    <w:p w:rsidRPr="00EF7B3F" w:rsidR="00735DAB" w:rsidRDefault="00735DAB" w14:paraId="4AB0D7C3" w14:textId="77777777">
      <w:pPr>
        <w:pStyle w:val="CommentText"/>
        <w:rPr>
          <w:highlight w:val="yellow"/>
        </w:rPr>
      </w:pPr>
    </w:p>
    <w:p w:rsidR="00735DAB" w:rsidP="00E85589" w:rsidRDefault="00735DAB" w14:paraId="2A611E86" w14:textId="77777777">
      <w:pPr>
        <w:pStyle w:val="CommentText"/>
      </w:pPr>
      <w:r w:rsidRPr="00EF7B3F">
        <w:rPr>
          <w:highlight w:val="yellow"/>
        </w:rPr>
        <w:t>1. Should we annotate it with prior type "yes" to it? (as prior type is a required argument)</w:t>
      </w:r>
    </w:p>
  </w:comment>
  <w:comment w:initials="AR" w:author="Rosenberg, Abby R.,MD" w:date="2023-04-07T10:59:00Z" w:id="15">
    <w:p w:rsidR="001E327D" w:rsidP="0006454F" w:rsidRDefault="001E327D" w14:paraId="07DD5A68" w14:textId="77777777">
      <w:r>
        <w:rPr>
          <w:rStyle w:val="CommentReference"/>
        </w:rPr>
        <w:annotationRef/>
      </w:r>
      <w:r>
        <w:rPr>
          <w:color w:val="000000"/>
        </w:rPr>
        <w:t>This one is tricky.  CPS referral does not necessarily mean trauma, especially if the bias was on the part of the healthcare team.  That said, I think most CPS referrals are founded so let’s say yes!</w:t>
      </w:r>
    </w:p>
  </w:comment>
</w:comments>
</file>

<file path=word/commentsExtended.xml><?xml version="1.0" encoding="utf-8"?>
<w15:commentsEx xmlns:mc="http://schemas.openxmlformats.org/markup-compatibility/2006" xmlns:w15="http://schemas.microsoft.com/office/word/2012/wordml" mc:Ignorable="w15">
  <w15:commentEx w15:done="1" w15:paraId="69E8F398"/>
  <w15:commentEx w15:done="1" w15:paraId="236FF1DF" w15:paraIdParent="69E8F398"/>
  <w15:commentEx w15:done="1" w15:paraId="637FCB31"/>
  <w15:commentEx w15:done="1" w15:paraId="4BB4DA10" w15:paraIdParent="637FCB31"/>
  <w15:commentEx w15:done="1" w15:paraId="0E71E362" w15:paraIdParent="637FCB31"/>
  <w15:commentEx w15:done="1" w15:paraId="2A611E86"/>
  <w15:commentEx w15:done="1" w15:paraId="07DD5A68" w15:paraIdParent="2A611E8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D988B2" w16cex:dateUtc="2023-04-07T01:06:00Z"/>
  <w16cex:commentExtensible w16cex:durableId="27DA75DA" w16cex:dateUtc="2023-04-07T17:58:00Z"/>
  <w16cex:commentExtensible w16cex:durableId="27B8CB27" w16cex:dateUtc="2023-03-13T05:05:00Z"/>
  <w16cex:commentExtensible w16cex:durableId="27CC2743" w16cex:dateUtc="2023-03-27T21:31:00Z"/>
  <w16cex:commentExtensible w16cex:durableId="27D8715F" w16cex:dateUtc="2023-04-06T05:14:00Z"/>
  <w16cex:commentExtensible w16cex:durableId="27D9899C" w16cex:dateUtc="2023-04-07T01:10:00Z"/>
  <w16cex:commentExtensible w16cex:durableId="27DA7618" w16cex:dateUtc="2023-04-07T17:59:00Z"/>
</w16cex:commentsExtensible>
</file>

<file path=word/commentsIds.xml><?xml version="1.0" encoding="utf-8"?>
<w16cid:commentsIds xmlns:mc="http://schemas.openxmlformats.org/markup-compatibility/2006" xmlns:w16cid="http://schemas.microsoft.com/office/word/2016/wordml/cid" mc:Ignorable="w16cid">
  <w16cid:commentId w16cid:paraId="69E8F398" w16cid:durableId="27D988B2"/>
  <w16cid:commentId w16cid:paraId="236FF1DF" w16cid:durableId="27DA75DA"/>
  <w16cid:commentId w16cid:paraId="637FCB31" w16cid:durableId="27B8CB27"/>
  <w16cid:commentId w16cid:paraId="4BB4DA10" w16cid:durableId="27CC2743"/>
  <w16cid:commentId w16cid:paraId="0E71E362" w16cid:durableId="27D8715F"/>
  <w16cid:commentId w16cid:paraId="2A611E86" w16cid:durableId="27D9899C"/>
  <w16cid:commentId w16cid:paraId="07DD5A68" w16cid:durableId="27DA76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7D66" w:rsidP="00795B1D" w:rsidRDefault="004F7D66" w14:paraId="7A58CB9A" w14:textId="77777777">
      <w:r>
        <w:separator/>
      </w:r>
    </w:p>
  </w:endnote>
  <w:endnote w:type="continuationSeparator" w:id="0">
    <w:p w:rsidR="004F7D66" w:rsidP="00795B1D" w:rsidRDefault="004F7D66" w14:paraId="6357BA9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enlo">
    <w:altName w:val="Leelawadee UI"/>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47D" w:rsidP="00DD0B54" w:rsidRDefault="0061747D" w14:paraId="577D1884"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1747D" w:rsidP="00795B1D" w:rsidRDefault="0061747D" w14:paraId="03E3DC0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132790"/>
      <w:docPartObj>
        <w:docPartGallery w:val="Page Numbers (Bottom of Page)"/>
        <w:docPartUnique/>
      </w:docPartObj>
    </w:sdtPr>
    <w:sdtContent>
      <w:sdt>
        <w:sdtPr>
          <w:id w:val="1728636285"/>
          <w:docPartObj>
            <w:docPartGallery w:val="Page Numbers (Top of Page)"/>
            <w:docPartUnique/>
          </w:docPartObj>
        </w:sdtPr>
        <w:sdtContent>
          <w:p w:rsidR="0061747D" w:rsidRDefault="0061747D" w14:paraId="3E1724FC" w14:textId="2EA935E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20</w:t>
            </w:r>
            <w:r>
              <w:rPr>
                <w:b/>
                <w:bCs/>
                <w:sz w:val="24"/>
                <w:szCs w:val="24"/>
              </w:rPr>
              <w:fldChar w:fldCharType="end"/>
            </w:r>
          </w:p>
        </w:sdtContent>
      </w:sdt>
    </w:sdtContent>
  </w:sdt>
  <w:p w:rsidR="0061747D" w:rsidP="00795B1D" w:rsidRDefault="0061747D" w14:paraId="40B93F7B"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7D66" w:rsidP="00795B1D" w:rsidRDefault="004F7D66" w14:paraId="06B73244" w14:textId="77777777">
      <w:r>
        <w:separator/>
      </w:r>
    </w:p>
  </w:footnote>
  <w:footnote w:type="continuationSeparator" w:id="0">
    <w:p w:rsidR="004F7D66" w:rsidP="00795B1D" w:rsidRDefault="004F7D66" w14:paraId="2B9B10C8"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493E688E" w:rsidTr="493E688E" w14:paraId="41BCB904">
      <w:trPr>
        <w:trHeight w:val="300"/>
      </w:trPr>
      <w:tc>
        <w:tcPr>
          <w:tcW w:w="3360" w:type="dxa"/>
          <w:tcMar/>
        </w:tcPr>
        <w:p w:rsidR="493E688E" w:rsidP="493E688E" w:rsidRDefault="493E688E" w14:paraId="2206F9DD" w14:textId="0B53ADD2">
          <w:pPr>
            <w:pStyle w:val="Header"/>
            <w:bidi w:val="0"/>
            <w:ind w:left="-115"/>
            <w:jc w:val="left"/>
          </w:pPr>
        </w:p>
      </w:tc>
      <w:tc>
        <w:tcPr>
          <w:tcW w:w="3360" w:type="dxa"/>
          <w:tcMar/>
        </w:tcPr>
        <w:p w:rsidR="493E688E" w:rsidP="493E688E" w:rsidRDefault="493E688E" w14:paraId="1E22B5F8" w14:textId="2F6C22C0">
          <w:pPr>
            <w:pStyle w:val="Header"/>
            <w:bidi w:val="0"/>
            <w:jc w:val="center"/>
          </w:pPr>
        </w:p>
      </w:tc>
      <w:tc>
        <w:tcPr>
          <w:tcW w:w="3360" w:type="dxa"/>
          <w:tcMar/>
        </w:tcPr>
        <w:p w:rsidR="493E688E" w:rsidP="493E688E" w:rsidRDefault="493E688E" w14:paraId="14C55155" w14:textId="320ECA6E">
          <w:pPr>
            <w:pStyle w:val="Header"/>
            <w:bidi w:val="0"/>
            <w:ind w:right="-115"/>
            <w:jc w:val="right"/>
          </w:pPr>
        </w:p>
      </w:tc>
    </w:tr>
  </w:tbl>
  <w:p w:rsidR="493E688E" w:rsidP="493E688E" w:rsidRDefault="493E688E" w14:paraId="025155D8" w14:textId="14F6139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6">
    <w:nsid w:val="31d487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C31A8D"/>
    <w:multiLevelType w:val="hybridMultilevel"/>
    <w:tmpl w:val="D6E6B1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F44F6C"/>
    <w:multiLevelType w:val="hybridMultilevel"/>
    <w:tmpl w:val="9BEE663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332C34"/>
    <w:multiLevelType w:val="hybridMultilevel"/>
    <w:tmpl w:val="04BCFFD2"/>
    <w:lvl w:ilvl="0" w:tplc="0409000F">
      <w:start w:val="1"/>
      <w:numFmt w:val="decimal"/>
      <w:lvlText w:val="%1."/>
      <w:lvlJc w:val="lef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15:restartNumberingAfterBreak="0">
    <w:nsid w:val="08DD3954"/>
    <w:multiLevelType w:val="hybridMultilevel"/>
    <w:tmpl w:val="EA6E1702"/>
    <w:lvl w:ilvl="0" w:tplc="93CC5FE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85AA5"/>
    <w:multiLevelType w:val="hybridMultilevel"/>
    <w:tmpl w:val="56627C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A8A7A85"/>
    <w:multiLevelType w:val="hybridMultilevel"/>
    <w:tmpl w:val="3CAE39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B8E0AD2"/>
    <w:multiLevelType w:val="hybridMultilevel"/>
    <w:tmpl w:val="A22AC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F2574"/>
    <w:multiLevelType w:val="hybridMultilevel"/>
    <w:tmpl w:val="EE3064F8"/>
    <w:lvl w:ilvl="0" w:tplc="D2B06B90">
      <w:start w:val="1"/>
      <w:numFmt w:val="decimal"/>
      <w:lvlText w:val="(%1)"/>
      <w:lvlJc w:val="left"/>
      <w:pPr>
        <w:ind w:left="760" w:hanging="40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BC6E0C"/>
    <w:multiLevelType w:val="hybridMultilevel"/>
    <w:tmpl w:val="F0C41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966E69"/>
    <w:multiLevelType w:val="hybridMultilevel"/>
    <w:tmpl w:val="17B82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13511"/>
    <w:multiLevelType w:val="hybridMultilevel"/>
    <w:tmpl w:val="430CB15A"/>
    <w:lvl w:ilvl="0" w:tplc="A8181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A6504"/>
    <w:multiLevelType w:val="hybridMultilevel"/>
    <w:tmpl w:val="F69A2914"/>
    <w:lvl w:ilvl="0" w:tplc="A8181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91902"/>
    <w:multiLevelType w:val="hybridMultilevel"/>
    <w:tmpl w:val="107CD0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8B2BAE"/>
    <w:multiLevelType w:val="hybridMultilevel"/>
    <w:tmpl w:val="EE5CF8DE"/>
    <w:lvl w:ilvl="0" w:tplc="A8181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E368B7"/>
    <w:multiLevelType w:val="hybridMultilevel"/>
    <w:tmpl w:val="F0C415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6335A5"/>
    <w:multiLevelType w:val="hybridMultilevel"/>
    <w:tmpl w:val="93189A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5DD6589"/>
    <w:multiLevelType w:val="multilevel"/>
    <w:tmpl w:val="D6E6B18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4800733E"/>
    <w:multiLevelType w:val="hybridMultilevel"/>
    <w:tmpl w:val="D3FCED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C994C36"/>
    <w:multiLevelType w:val="hybridMultilevel"/>
    <w:tmpl w:val="003C3B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8B55113"/>
    <w:multiLevelType w:val="hybridMultilevel"/>
    <w:tmpl w:val="3CBA409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2F17E10"/>
    <w:multiLevelType w:val="hybridMultilevel"/>
    <w:tmpl w:val="21A07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317E04"/>
    <w:multiLevelType w:val="hybridMultilevel"/>
    <w:tmpl w:val="9040918C"/>
    <w:lvl w:ilvl="0" w:tplc="A8181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677721"/>
    <w:multiLevelType w:val="hybridMultilevel"/>
    <w:tmpl w:val="21F65D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A485F2C"/>
    <w:multiLevelType w:val="hybridMultilevel"/>
    <w:tmpl w:val="D9902232"/>
    <w:lvl w:ilvl="0" w:tplc="A8181D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0E224C"/>
    <w:multiLevelType w:val="hybridMultilevel"/>
    <w:tmpl w:val="E520C1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D327BE"/>
    <w:multiLevelType w:val="hybridMultilevel"/>
    <w:tmpl w:val="0414B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7">
    <w:abstractNumId w:val="26"/>
  </w:num>
  <w:num w:numId="1" w16cid:durableId="308216555">
    <w:abstractNumId w:val="15"/>
  </w:num>
  <w:num w:numId="2" w16cid:durableId="2093354326">
    <w:abstractNumId w:val="18"/>
  </w:num>
  <w:num w:numId="3" w16cid:durableId="784544223">
    <w:abstractNumId w:val="20"/>
  </w:num>
  <w:num w:numId="4" w16cid:durableId="2130734994">
    <w:abstractNumId w:val="14"/>
  </w:num>
  <w:num w:numId="5" w16cid:durableId="289409425">
    <w:abstractNumId w:val="8"/>
  </w:num>
  <w:num w:numId="6" w16cid:durableId="1830173598">
    <w:abstractNumId w:val="24"/>
  </w:num>
  <w:num w:numId="7" w16cid:durableId="2135783606">
    <w:abstractNumId w:val="2"/>
  </w:num>
  <w:num w:numId="8" w16cid:durableId="529759102">
    <w:abstractNumId w:val="6"/>
  </w:num>
  <w:num w:numId="9" w16cid:durableId="1230464288">
    <w:abstractNumId w:val="12"/>
  </w:num>
  <w:num w:numId="10" w16cid:durableId="463811868">
    <w:abstractNumId w:val="7"/>
  </w:num>
  <w:num w:numId="11" w16cid:durableId="1725524070">
    <w:abstractNumId w:val="5"/>
  </w:num>
  <w:num w:numId="12" w16cid:durableId="1037898334">
    <w:abstractNumId w:val="22"/>
  </w:num>
  <w:num w:numId="13" w16cid:durableId="1173102920">
    <w:abstractNumId w:val="3"/>
  </w:num>
  <w:num w:numId="14" w16cid:durableId="148258170">
    <w:abstractNumId w:val="19"/>
  </w:num>
  <w:num w:numId="15" w16cid:durableId="362176577">
    <w:abstractNumId w:val="0"/>
  </w:num>
  <w:num w:numId="16" w16cid:durableId="1353997004">
    <w:abstractNumId w:val="25"/>
  </w:num>
  <w:num w:numId="17" w16cid:durableId="1571228273">
    <w:abstractNumId w:val="16"/>
  </w:num>
  <w:num w:numId="18" w16cid:durableId="1807309930">
    <w:abstractNumId w:val="4"/>
  </w:num>
  <w:num w:numId="19" w16cid:durableId="1978298355">
    <w:abstractNumId w:val="1"/>
  </w:num>
  <w:num w:numId="20" w16cid:durableId="299654775">
    <w:abstractNumId w:val="17"/>
  </w:num>
  <w:num w:numId="21" w16cid:durableId="1655527009">
    <w:abstractNumId w:val="10"/>
  </w:num>
  <w:num w:numId="22" w16cid:durableId="890075063">
    <w:abstractNumId w:val="13"/>
  </w:num>
  <w:num w:numId="23" w16cid:durableId="1445803144">
    <w:abstractNumId w:val="11"/>
  </w:num>
  <w:num w:numId="24" w16cid:durableId="1386369555">
    <w:abstractNumId w:val="23"/>
  </w:num>
  <w:num w:numId="25" w16cid:durableId="2006123297">
    <w:abstractNumId w:val="21"/>
  </w:num>
  <w:num w:numId="26" w16cid:durableId="82878836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lvin Fu">
    <w15:presenceInfo w15:providerId="AD" w15:userId="S::velvinfu@uw.edu::f85b12b7-b61f-438f-8d59-c0d0a8b9d1d2"/>
  </w15:person>
  <w15:person w15:author="Rosenberg, Abby R.,MD">
    <w15:presenceInfo w15:providerId="AD" w15:userId="S::abbyr_rosenberg@dfci.harvard.edu::a095b1cd-338b-4f1c-81d8-7537793bc682"/>
  </w15:person>
  <w15:person w15:author="Meliha Yetisgen">
    <w15:presenceInfo w15:providerId="AD" w15:userId="S::melihay@uw.edu::db2a58eb-c621-4865-a140-1d730c03d53f"/>
  </w15:person>
  <w15:person w15:author="Namu Park">
    <w15:presenceInfo w15:providerId="AD" w15:userId="S::npark95@uw.edu::ab9ddd58-5e85-4cea-8cad-a4a0abd171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4BBF50F-2FE4-4CA1-8AAE-86DE55816BFE}"/>
    <w:docVar w:name="dgnword-eventsink" w:val="2978355094432"/>
  </w:docVars>
  <w:rsids>
    <w:rsidRoot w:val="00C86045"/>
    <w:rsid w:val="00001758"/>
    <w:rsid w:val="000028A1"/>
    <w:rsid w:val="0000562C"/>
    <w:rsid w:val="00006DBE"/>
    <w:rsid w:val="000071E4"/>
    <w:rsid w:val="00007741"/>
    <w:rsid w:val="000105B2"/>
    <w:rsid w:val="00010E6D"/>
    <w:rsid w:val="000116C0"/>
    <w:rsid w:val="0001227C"/>
    <w:rsid w:val="0001468A"/>
    <w:rsid w:val="00014E5F"/>
    <w:rsid w:val="0001604B"/>
    <w:rsid w:val="00016E95"/>
    <w:rsid w:val="000201F2"/>
    <w:rsid w:val="000228A8"/>
    <w:rsid w:val="0002393A"/>
    <w:rsid w:val="000251AE"/>
    <w:rsid w:val="00025CD0"/>
    <w:rsid w:val="0003085E"/>
    <w:rsid w:val="00032B88"/>
    <w:rsid w:val="00032FDA"/>
    <w:rsid w:val="000373F4"/>
    <w:rsid w:val="0004349F"/>
    <w:rsid w:val="0004363C"/>
    <w:rsid w:val="00051FB9"/>
    <w:rsid w:val="00052350"/>
    <w:rsid w:val="0005469E"/>
    <w:rsid w:val="00055726"/>
    <w:rsid w:val="00055902"/>
    <w:rsid w:val="00060488"/>
    <w:rsid w:val="000624D9"/>
    <w:rsid w:val="00062DF5"/>
    <w:rsid w:val="0006379D"/>
    <w:rsid w:val="000640F1"/>
    <w:rsid w:val="000655D4"/>
    <w:rsid w:val="00067493"/>
    <w:rsid w:val="000675A4"/>
    <w:rsid w:val="000713EB"/>
    <w:rsid w:val="000735E2"/>
    <w:rsid w:val="000759AA"/>
    <w:rsid w:val="00081B19"/>
    <w:rsid w:val="000825F9"/>
    <w:rsid w:val="0008452B"/>
    <w:rsid w:val="0008628A"/>
    <w:rsid w:val="0008648F"/>
    <w:rsid w:val="000869FE"/>
    <w:rsid w:val="000909BB"/>
    <w:rsid w:val="00091014"/>
    <w:rsid w:val="00092E1D"/>
    <w:rsid w:val="00095F91"/>
    <w:rsid w:val="000966FE"/>
    <w:rsid w:val="00096FF1"/>
    <w:rsid w:val="00097479"/>
    <w:rsid w:val="000A10D2"/>
    <w:rsid w:val="000A12EB"/>
    <w:rsid w:val="000A2AD7"/>
    <w:rsid w:val="000A5056"/>
    <w:rsid w:val="000A61BD"/>
    <w:rsid w:val="000A7AD4"/>
    <w:rsid w:val="000B2712"/>
    <w:rsid w:val="000B3E77"/>
    <w:rsid w:val="000B4DD2"/>
    <w:rsid w:val="000C03CE"/>
    <w:rsid w:val="000C1CCC"/>
    <w:rsid w:val="000C22F5"/>
    <w:rsid w:val="000C6431"/>
    <w:rsid w:val="000D0400"/>
    <w:rsid w:val="000D040A"/>
    <w:rsid w:val="000D0ED7"/>
    <w:rsid w:val="000D2629"/>
    <w:rsid w:val="000D292F"/>
    <w:rsid w:val="000E0301"/>
    <w:rsid w:val="000E09B4"/>
    <w:rsid w:val="000E6220"/>
    <w:rsid w:val="000E673D"/>
    <w:rsid w:val="000F1B76"/>
    <w:rsid w:val="000F3A5F"/>
    <w:rsid w:val="000F444D"/>
    <w:rsid w:val="000F47BC"/>
    <w:rsid w:val="001034ED"/>
    <w:rsid w:val="00105526"/>
    <w:rsid w:val="00106B38"/>
    <w:rsid w:val="001070B8"/>
    <w:rsid w:val="00110CDD"/>
    <w:rsid w:val="001112AF"/>
    <w:rsid w:val="00113AB3"/>
    <w:rsid w:val="00114D9A"/>
    <w:rsid w:val="00115D60"/>
    <w:rsid w:val="00115FF2"/>
    <w:rsid w:val="00116E38"/>
    <w:rsid w:val="00117A15"/>
    <w:rsid w:val="00122479"/>
    <w:rsid w:val="00125446"/>
    <w:rsid w:val="00125939"/>
    <w:rsid w:val="001313EA"/>
    <w:rsid w:val="00135674"/>
    <w:rsid w:val="00137FF1"/>
    <w:rsid w:val="00140535"/>
    <w:rsid w:val="00142AD5"/>
    <w:rsid w:val="0014444A"/>
    <w:rsid w:val="0014462B"/>
    <w:rsid w:val="00144B9E"/>
    <w:rsid w:val="001467D7"/>
    <w:rsid w:val="00146C34"/>
    <w:rsid w:val="00146E15"/>
    <w:rsid w:val="001569FE"/>
    <w:rsid w:val="00160540"/>
    <w:rsid w:val="00160CAC"/>
    <w:rsid w:val="00163E66"/>
    <w:rsid w:val="001702EE"/>
    <w:rsid w:val="001748BB"/>
    <w:rsid w:val="00176536"/>
    <w:rsid w:val="001855F5"/>
    <w:rsid w:val="00186250"/>
    <w:rsid w:val="00186C58"/>
    <w:rsid w:val="00190B65"/>
    <w:rsid w:val="00191BF0"/>
    <w:rsid w:val="00194882"/>
    <w:rsid w:val="00194E4F"/>
    <w:rsid w:val="001951FD"/>
    <w:rsid w:val="00196C85"/>
    <w:rsid w:val="00197540"/>
    <w:rsid w:val="001A4A93"/>
    <w:rsid w:val="001B433C"/>
    <w:rsid w:val="001B469B"/>
    <w:rsid w:val="001C3AC3"/>
    <w:rsid w:val="001C59CB"/>
    <w:rsid w:val="001D1B62"/>
    <w:rsid w:val="001D2D16"/>
    <w:rsid w:val="001D33B7"/>
    <w:rsid w:val="001D4EB1"/>
    <w:rsid w:val="001D595C"/>
    <w:rsid w:val="001E1087"/>
    <w:rsid w:val="001E12C7"/>
    <w:rsid w:val="001E327D"/>
    <w:rsid w:val="001F2A83"/>
    <w:rsid w:val="001F4AC2"/>
    <w:rsid w:val="001F70BD"/>
    <w:rsid w:val="001F71EA"/>
    <w:rsid w:val="0021044F"/>
    <w:rsid w:val="0021188A"/>
    <w:rsid w:val="00212AC3"/>
    <w:rsid w:val="002139CD"/>
    <w:rsid w:val="00215B58"/>
    <w:rsid w:val="00216469"/>
    <w:rsid w:val="00217DE9"/>
    <w:rsid w:val="002214AE"/>
    <w:rsid w:val="0022439C"/>
    <w:rsid w:val="00224627"/>
    <w:rsid w:val="002278BB"/>
    <w:rsid w:val="002279A5"/>
    <w:rsid w:val="00227C74"/>
    <w:rsid w:val="002336BE"/>
    <w:rsid w:val="00233ED0"/>
    <w:rsid w:val="0023454E"/>
    <w:rsid w:val="002350C6"/>
    <w:rsid w:val="00237C32"/>
    <w:rsid w:val="00247197"/>
    <w:rsid w:val="00247E55"/>
    <w:rsid w:val="0025195C"/>
    <w:rsid w:val="0025647C"/>
    <w:rsid w:val="00257047"/>
    <w:rsid w:val="0026609C"/>
    <w:rsid w:val="00270735"/>
    <w:rsid w:val="002720B1"/>
    <w:rsid w:val="002736B1"/>
    <w:rsid w:val="0027605C"/>
    <w:rsid w:val="0027764E"/>
    <w:rsid w:val="00280882"/>
    <w:rsid w:val="002828EC"/>
    <w:rsid w:val="00291EAC"/>
    <w:rsid w:val="00292E11"/>
    <w:rsid w:val="002A066A"/>
    <w:rsid w:val="002A283F"/>
    <w:rsid w:val="002A6DB7"/>
    <w:rsid w:val="002B1D2C"/>
    <w:rsid w:val="002B3093"/>
    <w:rsid w:val="002B3A11"/>
    <w:rsid w:val="002B4834"/>
    <w:rsid w:val="002B64C9"/>
    <w:rsid w:val="002B6773"/>
    <w:rsid w:val="002C1A1C"/>
    <w:rsid w:val="002C1CA4"/>
    <w:rsid w:val="002C3211"/>
    <w:rsid w:val="002C5470"/>
    <w:rsid w:val="002C7464"/>
    <w:rsid w:val="002D1D37"/>
    <w:rsid w:val="002D1D5C"/>
    <w:rsid w:val="002D261B"/>
    <w:rsid w:val="002D67A3"/>
    <w:rsid w:val="002D779F"/>
    <w:rsid w:val="002E0FDD"/>
    <w:rsid w:val="002E3123"/>
    <w:rsid w:val="002E6993"/>
    <w:rsid w:val="002F17A1"/>
    <w:rsid w:val="002F18E4"/>
    <w:rsid w:val="002F45BD"/>
    <w:rsid w:val="002F5625"/>
    <w:rsid w:val="0030054A"/>
    <w:rsid w:val="003006A5"/>
    <w:rsid w:val="003034B1"/>
    <w:rsid w:val="00304AE9"/>
    <w:rsid w:val="0030615D"/>
    <w:rsid w:val="003071F8"/>
    <w:rsid w:val="003127C7"/>
    <w:rsid w:val="00312C1E"/>
    <w:rsid w:val="00314BC8"/>
    <w:rsid w:val="003161F0"/>
    <w:rsid w:val="00323AFE"/>
    <w:rsid w:val="00324FDB"/>
    <w:rsid w:val="00327F68"/>
    <w:rsid w:val="003308B6"/>
    <w:rsid w:val="00330EF0"/>
    <w:rsid w:val="00330F33"/>
    <w:rsid w:val="00335243"/>
    <w:rsid w:val="00335CFF"/>
    <w:rsid w:val="00336A38"/>
    <w:rsid w:val="00336E03"/>
    <w:rsid w:val="00337500"/>
    <w:rsid w:val="00342BC3"/>
    <w:rsid w:val="003434D6"/>
    <w:rsid w:val="00343AC3"/>
    <w:rsid w:val="003450D1"/>
    <w:rsid w:val="00345755"/>
    <w:rsid w:val="00346BD3"/>
    <w:rsid w:val="0035081A"/>
    <w:rsid w:val="003517A5"/>
    <w:rsid w:val="00351BFE"/>
    <w:rsid w:val="00357C15"/>
    <w:rsid w:val="00361587"/>
    <w:rsid w:val="003623F4"/>
    <w:rsid w:val="003645F3"/>
    <w:rsid w:val="00365D87"/>
    <w:rsid w:val="00372038"/>
    <w:rsid w:val="00373DBF"/>
    <w:rsid w:val="0037429E"/>
    <w:rsid w:val="00376A33"/>
    <w:rsid w:val="00376B63"/>
    <w:rsid w:val="003801A0"/>
    <w:rsid w:val="003807AF"/>
    <w:rsid w:val="00384657"/>
    <w:rsid w:val="00386936"/>
    <w:rsid w:val="003877A6"/>
    <w:rsid w:val="00391930"/>
    <w:rsid w:val="00391D1B"/>
    <w:rsid w:val="00391EC4"/>
    <w:rsid w:val="003930FD"/>
    <w:rsid w:val="00397067"/>
    <w:rsid w:val="003976D6"/>
    <w:rsid w:val="003B0757"/>
    <w:rsid w:val="003B0D61"/>
    <w:rsid w:val="003B1DBA"/>
    <w:rsid w:val="003B2CB6"/>
    <w:rsid w:val="003B3968"/>
    <w:rsid w:val="003C1F9D"/>
    <w:rsid w:val="003C2A44"/>
    <w:rsid w:val="003C4AE3"/>
    <w:rsid w:val="003C6825"/>
    <w:rsid w:val="003D07C0"/>
    <w:rsid w:val="003D0CD6"/>
    <w:rsid w:val="003D0D9B"/>
    <w:rsid w:val="003D0FF0"/>
    <w:rsid w:val="003D159D"/>
    <w:rsid w:val="003D210B"/>
    <w:rsid w:val="003D21AF"/>
    <w:rsid w:val="003D2B01"/>
    <w:rsid w:val="003D6C0C"/>
    <w:rsid w:val="003E0B1D"/>
    <w:rsid w:val="003E0B2F"/>
    <w:rsid w:val="003E2265"/>
    <w:rsid w:val="003F26B3"/>
    <w:rsid w:val="003F3141"/>
    <w:rsid w:val="003F48C4"/>
    <w:rsid w:val="003F6BBD"/>
    <w:rsid w:val="003F79DA"/>
    <w:rsid w:val="004027C8"/>
    <w:rsid w:val="00403974"/>
    <w:rsid w:val="00403A02"/>
    <w:rsid w:val="00407611"/>
    <w:rsid w:val="00407B14"/>
    <w:rsid w:val="00417802"/>
    <w:rsid w:val="00417DAE"/>
    <w:rsid w:val="004204F7"/>
    <w:rsid w:val="004211FF"/>
    <w:rsid w:val="00425F3E"/>
    <w:rsid w:val="0042793C"/>
    <w:rsid w:val="00427F7C"/>
    <w:rsid w:val="004308EF"/>
    <w:rsid w:val="00431C3C"/>
    <w:rsid w:val="004333AF"/>
    <w:rsid w:val="004345D1"/>
    <w:rsid w:val="004359F8"/>
    <w:rsid w:val="00440F72"/>
    <w:rsid w:val="004441E7"/>
    <w:rsid w:val="004467BC"/>
    <w:rsid w:val="0044794C"/>
    <w:rsid w:val="00450601"/>
    <w:rsid w:val="00457CAF"/>
    <w:rsid w:val="00460233"/>
    <w:rsid w:val="00460B52"/>
    <w:rsid w:val="00460C2B"/>
    <w:rsid w:val="00460F5A"/>
    <w:rsid w:val="004641C4"/>
    <w:rsid w:val="00464E47"/>
    <w:rsid w:val="00465347"/>
    <w:rsid w:val="0046738D"/>
    <w:rsid w:val="00470E92"/>
    <w:rsid w:val="0047430A"/>
    <w:rsid w:val="00475287"/>
    <w:rsid w:val="00476720"/>
    <w:rsid w:val="00476724"/>
    <w:rsid w:val="0048178A"/>
    <w:rsid w:val="004955FE"/>
    <w:rsid w:val="00496A43"/>
    <w:rsid w:val="00497560"/>
    <w:rsid w:val="004A090A"/>
    <w:rsid w:val="004A144E"/>
    <w:rsid w:val="004A5B41"/>
    <w:rsid w:val="004B39FD"/>
    <w:rsid w:val="004B52B6"/>
    <w:rsid w:val="004B57B5"/>
    <w:rsid w:val="004B65B1"/>
    <w:rsid w:val="004B7050"/>
    <w:rsid w:val="004C1941"/>
    <w:rsid w:val="004C3EE9"/>
    <w:rsid w:val="004C6685"/>
    <w:rsid w:val="004C6893"/>
    <w:rsid w:val="004D1A19"/>
    <w:rsid w:val="004D48AB"/>
    <w:rsid w:val="004D70AB"/>
    <w:rsid w:val="004D7641"/>
    <w:rsid w:val="004E476F"/>
    <w:rsid w:val="004E5B20"/>
    <w:rsid w:val="004E652F"/>
    <w:rsid w:val="004E66A5"/>
    <w:rsid w:val="004E79B8"/>
    <w:rsid w:val="004E7F9B"/>
    <w:rsid w:val="004F2FF8"/>
    <w:rsid w:val="004F762E"/>
    <w:rsid w:val="004F7BA0"/>
    <w:rsid w:val="004F7D66"/>
    <w:rsid w:val="00500111"/>
    <w:rsid w:val="005054BE"/>
    <w:rsid w:val="0050582D"/>
    <w:rsid w:val="00505830"/>
    <w:rsid w:val="00505FAC"/>
    <w:rsid w:val="00506AA8"/>
    <w:rsid w:val="00510F17"/>
    <w:rsid w:val="00512275"/>
    <w:rsid w:val="005130FA"/>
    <w:rsid w:val="005148BB"/>
    <w:rsid w:val="005166ED"/>
    <w:rsid w:val="005171E3"/>
    <w:rsid w:val="00517FB1"/>
    <w:rsid w:val="00522F15"/>
    <w:rsid w:val="00527A2F"/>
    <w:rsid w:val="00527DCE"/>
    <w:rsid w:val="00531864"/>
    <w:rsid w:val="00531C4B"/>
    <w:rsid w:val="005322EB"/>
    <w:rsid w:val="00534C5D"/>
    <w:rsid w:val="0053569B"/>
    <w:rsid w:val="0053612F"/>
    <w:rsid w:val="0054635B"/>
    <w:rsid w:val="005501E9"/>
    <w:rsid w:val="0056008F"/>
    <w:rsid w:val="005603DF"/>
    <w:rsid w:val="005623D8"/>
    <w:rsid w:val="00565280"/>
    <w:rsid w:val="00565989"/>
    <w:rsid w:val="00566CDA"/>
    <w:rsid w:val="00570640"/>
    <w:rsid w:val="00570CAC"/>
    <w:rsid w:val="00571D51"/>
    <w:rsid w:val="00574DFB"/>
    <w:rsid w:val="00580674"/>
    <w:rsid w:val="005816B6"/>
    <w:rsid w:val="00583354"/>
    <w:rsid w:val="005843F7"/>
    <w:rsid w:val="00585DD2"/>
    <w:rsid w:val="00591A36"/>
    <w:rsid w:val="00592F9E"/>
    <w:rsid w:val="0059358B"/>
    <w:rsid w:val="00594BB0"/>
    <w:rsid w:val="00595775"/>
    <w:rsid w:val="005A3151"/>
    <w:rsid w:val="005A499F"/>
    <w:rsid w:val="005A7941"/>
    <w:rsid w:val="005B4913"/>
    <w:rsid w:val="005B53E8"/>
    <w:rsid w:val="005B6226"/>
    <w:rsid w:val="005C4F7D"/>
    <w:rsid w:val="005D404E"/>
    <w:rsid w:val="005D6D4C"/>
    <w:rsid w:val="005E6E03"/>
    <w:rsid w:val="005E7231"/>
    <w:rsid w:val="005F0C32"/>
    <w:rsid w:val="005F130D"/>
    <w:rsid w:val="005F2109"/>
    <w:rsid w:val="005F254E"/>
    <w:rsid w:val="00605B46"/>
    <w:rsid w:val="00610291"/>
    <w:rsid w:val="00612844"/>
    <w:rsid w:val="00616E9C"/>
    <w:rsid w:val="0061747D"/>
    <w:rsid w:val="00620CD6"/>
    <w:rsid w:val="006226AE"/>
    <w:rsid w:val="0062296F"/>
    <w:rsid w:val="00630CB3"/>
    <w:rsid w:val="00630D50"/>
    <w:rsid w:val="00631597"/>
    <w:rsid w:val="00631D74"/>
    <w:rsid w:val="00632B72"/>
    <w:rsid w:val="00632E00"/>
    <w:rsid w:val="006358AE"/>
    <w:rsid w:val="006362C7"/>
    <w:rsid w:val="0063742A"/>
    <w:rsid w:val="00640492"/>
    <w:rsid w:val="00640792"/>
    <w:rsid w:val="00640BFB"/>
    <w:rsid w:val="0064364B"/>
    <w:rsid w:val="00643E6C"/>
    <w:rsid w:val="00650AFC"/>
    <w:rsid w:val="006513D4"/>
    <w:rsid w:val="0065576C"/>
    <w:rsid w:val="006568FE"/>
    <w:rsid w:val="00656CE8"/>
    <w:rsid w:val="00660194"/>
    <w:rsid w:val="00662A62"/>
    <w:rsid w:val="00662BEE"/>
    <w:rsid w:val="0067157A"/>
    <w:rsid w:val="00677147"/>
    <w:rsid w:val="006775E0"/>
    <w:rsid w:val="00677CEB"/>
    <w:rsid w:val="00677D99"/>
    <w:rsid w:val="00680DF4"/>
    <w:rsid w:val="00683BF3"/>
    <w:rsid w:val="00694ED0"/>
    <w:rsid w:val="00695564"/>
    <w:rsid w:val="006979F5"/>
    <w:rsid w:val="006A1912"/>
    <w:rsid w:val="006A2701"/>
    <w:rsid w:val="006A5983"/>
    <w:rsid w:val="006A7899"/>
    <w:rsid w:val="006B0A87"/>
    <w:rsid w:val="006B0FB6"/>
    <w:rsid w:val="006B1A1D"/>
    <w:rsid w:val="006B7635"/>
    <w:rsid w:val="006C0566"/>
    <w:rsid w:val="006C2628"/>
    <w:rsid w:val="006C49C1"/>
    <w:rsid w:val="006D2F9A"/>
    <w:rsid w:val="006D355F"/>
    <w:rsid w:val="006D5B5E"/>
    <w:rsid w:val="006D7D79"/>
    <w:rsid w:val="006E4810"/>
    <w:rsid w:val="006E7818"/>
    <w:rsid w:val="006F00E9"/>
    <w:rsid w:val="006F2955"/>
    <w:rsid w:val="006F56A5"/>
    <w:rsid w:val="006F7E4C"/>
    <w:rsid w:val="00700DA1"/>
    <w:rsid w:val="00701424"/>
    <w:rsid w:val="007032BC"/>
    <w:rsid w:val="00710A25"/>
    <w:rsid w:val="00715405"/>
    <w:rsid w:val="007167C5"/>
    <w:rsid w:val="007228E5"/>
    <w:rsid w:val="00722A58"/>
    <w:rsid w:val="00722E9D"/>
    <w:rsid w:val="007236D4"/>
    <w:rsid w:val="007259A1"/>
    <w:rsid w:val="00726735"/>
    <w:rsid w:val="007310B7"/>
    <w:rsid w:val="007321DD"/>
    <w:rsid w:val="007329D8"/>
    <w:rsid w:val="00733E3A"/>
    <w:rsid w:val="007357E4"/>
    <w:rsid w:val="00735DAB"/>
    <w:rsid w:val="00741AAD"/>
    <w:rsid w:val="007501BD"/>
    <w:rsid w:val="00750AA0"/>
    <w:rsid w:val="00753380"/>
    <w:rsid w:val="007538B5"/>
    <w:rsid w:val="00753E12"/>
    <w:rsid w:val="00754A93"/>
    <w:rsid w:val="007572B9"/>
    <w:rsid w:val="00760BAB"/>
    <w:rsid w:val="0076264D"/>
    <w:rsid w:val="007661A3"/>
    <w:rsid w:val="00767A23"/>
    <w:rsid w:val="0077502B"/>
    <w:rsid w:val="00777B82"/>
    <w:rsid w:val="0078327F"/>
    <w:rsid w:val="00785527"/>
    <w:rsid w:val="007871FB"/>
    <w:rsid w:val="00793BE7"/>
    <w:rsid w:val="00795B1D"/>
    <w:rsid w:val="00796E36"/>
    <w:rsid w:val="007A0F90"/>
    <w:rsid w:val="007A15E0"/>
    <w:rsid w:val="007A3DA6"/>
    <w:rsid w:val="007B1FBA"/>
    <w:rsid w:val="007B44A9"/>
    <w:rsid w:val="007C23D4"/>
    <w:rsid w:val="007D225B"/>
    <w:rsid w:val="007D4CA5"/>
    <w:rsid w:val="007D5492"/>
    <w:rsid w:val="007D5900"/>
    <w:rsid w:val="007D5982"/>
    <w:rsid w:val="007E079A"/>
    <w:rsid w:val="007E515E"/>
    <w:rsid w:val="007F0C3D"/>
    <w:rsid w:val="007F39A9"/>
    <w:rsid w:val="007F3D99"/>
    <w:rsid w:val="007F4E79"/>
    <w:rsid w:val="007F4F80"/>
    <w:rsid w:val="007F6181"/>
    <w:rsid w:val="007F6233"/>
    <w:rsid w:val="00800BBF"/>
    <w:rsid w:val="008067D3"/>
    <w:rsid w:val="008112F2"/>
    <w:rsid w:val="00811EB4"/>
    <w:rsid w:val="00822002"/>
    <w:rsid w:val="00823650"/>
    <w:rsid w:val="00824E82"/>
    <w:rsid w:val="00825B2E"/>
    <w:rsid w:val="00825C0E"/>
    <w:rsid w:val="00830A0D"/>
    <w:rsid w:val="00834411"/>
    <w:rsid w:val="008348CB"/>
    <w:rsid w:val="00835595"/>
    <w:rsid w:val="0084191E"/>
    <w:rsid w:val="00842715"/>
    <w:rsid w:val="00843610"/>
    <w:rsid w:val="00845419"/>
    <w:rsid w:val="008502AC"/>
    <w:rsid w:val="0085181C"/>
    <w:rsid w:val="00857F3F"/>
    <w:rsid w:val="00864F8D"/>
    <w:rsid w:val="00867AD8"/>
    <w:rsid w:val="00874495"/>
    <w:rsid w:val="008748C4"/>
    <w:rsid w:val="00874DF5"/>
    <w:rsid w:val="008774B9"/>
    <w:rsid w:val="00877B6A"/>
    <w:rsid w:val="0088056E"/>
    <w:rsid w:val="008810F6"/>
    <w:rsid w:val="00881F4F"/>
    <w:rsid w:val="00887460"/>
    <w:rsid w:val="00890163"/>
    <w:rsid w:val="008948ED"/>
    <w:rsid w:val="00896E1B"/>
    <w:rsid w:val="0089767B"/>
    <w:rsid w:val="00897FE1"/>
    <w:rsid w:val="008A1B3C"/>
    <w:rsid w:val="008A6EEB"/>
    <w:rsid w:val="008B15CA"/>
    <w:rsid w:val="008B19EC"/>
    <w:rsid w:val="008B2F53"/>
    <w:rsid w:val="008B5F2A"/>
    <w:rsid w:val="008C17BD"/>
    <w:rsid w:val="008C3924"/>
    <w:rsid w:val="008C3EAB"/>
    <w:rsid w:val="008C7A4D"/>
    <w:rsid w:val="008D1AC6"/>
    <w:rsid w:val="008D22F8"/>
    <w:rsid w:val="008D2B6F"/>
    <w:rsid w:val="008D2BE5"/>
    <w:rsid w:val="008D3286"/>
    <w:rsid w:val="008D517C"/>
    <w:rsid w:val="008D6940"/>
    <w:rsid w:val="008E15C6"/>
    <w:rsid w:val="008E2333"/>
    <w:rsid w:val="008E2DE7"/>
    <w:rsid w:val="008E6B55"/>
    <w:rsid w:val="008E6C0C"/>
    <w:rsid w:val="008F0121"/>
    <w:rsid w:val="008F44E6"/>
    <w:rsid w:val="008F7E89"/>
    <w:rsid w:val="009020AD"/>
    <w:rsid w:val="009031A8"/>
    <w:rsid w:val="009042C3"/>
    <w:rsid w:val="00906B14"/>
    <w:rsid w:val="00907917"/>
    <w:rsid w:val="00916F65"/>
    <w:rsid w:val="00917B22"/>
    <w:rsid w:val="00920D12"/>
    <w:rsid w:val="00920E96"/>
    <w:rsid w:val="0092252F"/>
    <w:rsid w:val="0092571E"/>
    <w:rsid w:val="00926605"/>
    <w:rsid w:val="00926E5F"/>
    <w:rsid w:val="00930A42"/>
    <w:rsid w:val="00930B9E"/>
    <w:rsid w:val="0093124C"/>
    <w:rsid w:val="009315AD"/>
    <w:rsid w:val="00932B81"/>
    <w:rsid w:val="009344E8"/>
    <w:rsid w:val="00937C3B"/>
    <w:rsid w:val="00941426"/>
    <w:rsid w:val="00946EB8"/>
    <w:rsid w:val="00950662"/>
    <w:rsid w:val="00950FF5"/>
    <w:rsid w:val="00951577"/>
    <w:rsid w:val="00952A01"/>
    <w:rsid w:val="00961AB2"/>
    <w:rsid w:val="0096298E"/>
    <w:rsid w:val="00962BDA"/>
    <w:rsid w:val="00966B76"/>
    <w:rsid w:val="009676E0"/>
    <w:rsid w:val="00970689"/>
    <w:rsid w:val="009750E1"/>
    <w:rsid w:val="009753A9"/>
    <w:rsid w:val="009822AD"/>
    <w:rsid w:val="00982939"/>
    <w:rsid w:val="009857E8"/>
    <w:rsid w:val="00986F27"/>
    <w:rsid w:val="00991121"/>
    <w:rsid w:val="009921C0"/>
    <w:rsid w:val="00993235"/>
    <w:rsid w:val="00993FB8"/>
    <w:rsid w:val="00994111"/>
    <w:rsid w:val="00994DF7"/>
    <w:rsid w:val="00994EA4"/>
    <w:rsid w:val="0099508D"/>
    <w:rsid w:val="009A3260"/>
    <w:rsid w:val="009A4447"/>
    <w:rsid w:val="009A6C8A"/>
    <w:rsid w:val="009A76B9"/>
    <w:rsid w:val="009B1FCA"/>
    <w:rsid w:val="009B2B21"/>
    <w:rsid w:val="009B422F"/>
    <w:rsid w:val="009B44C8"/>
    <w:rsid w:val="009C0054"/>
    <w:rsid w:val="009C0805"/>
    <w:rsid w:val="009C0AA6"/>
    <w:rsid w:val="009C1389"/>
    <w:rsid w:val="009C1553"/>
    <w:rsid w:val="009C4976"/>
    <w:rsid w:val="009C4A44"/>
    <w:rsid w:val="009C67F8"/>
    <w:rsid w:val="009D0C0F"/>
    <w:rsid w:val="009E30D9"/>
    <w:rsid w:val="009E4D94"/>
    <w:rsid w:val="009E73F6"/>
    <w:rsid w:val="009E785E"/>
    <w:rsid w:val="009F3021"/>
    <w:rsid w:val="009F5864"/>
    <w:rsid w:val="00A0041E"/>
    <w:rsid w:val="00A00882"/>
    <w:rsid w:val="00A00BCE"/>
    <w:rsid w:val="00A01370"/>
    <w:rsid w:val="00A0163A"/>
    <w:rsid w:val="00A02AE8"/>
    <w:rsid w:val="00A0311E"/>
    <w:rsid w:val="00A039DA"/>
    <w:rsid w:val="00A05A3D"/>
    <w:rsid w:val="00A06695"/>
    <w:rsid w:val="00A0721D"/>
    <w:rsid w:val="00A1160F"/>
    <w:rsid w:val="00A12449"/>
    <w:rsid w:val="00A12865"/>
    <w:rsid w:val="00A12B71"/>
    <w:rsid w:val="00A136C0"/>
    <w:rsid w:val="00A13B64"/>
    <w:rsid w:val="00A14587"/>
    <w:rsid w:val="00A14E38"/>
    <w:rsid w:val="00A15660"/>
    <w:rsid w:val="00A16637"/>
    <w:rsid w:val="00A169EF"/>
    <w:rsid w:val="00A17C0C"/>
    <w:rsid w:val="00A23695"/>
    <w:rsid w:val="00A23AD9"/>
    <w:rsid w:val="00A24272"/>
    <w:rsid w:val="00A26103"/>
    <w:rsid w:val="00A26A05"/>
    <w:rsid w:val="00A31298"/>
    <w:rsid w:val="00A353A5"/>
    <w:rsid w:val="00A40288"/>
    <w:rsid w:val="00A40338"/>
    <w:rsid w:val="00A47A57"/>
    <w:rsid w:val="00A502D7"/>
    <w:rsid w:val="00A52984"/>
    <w:rsid w:val="00A534E9"/>
    <w:rsid w:val="00A57D6F"/>
    <w:rsid w:val="00A62EF5"/>
    <w:rsid w:val="00A637F9"/>
    <w:rsid w:val="00A6477E"/>
    <w:rsid w:val="00A65599"/>
    <w:rsid w:val="00A655F6"/>
    <w:rsid w:val="00A65AB7"/>
    <w:rsid w:val="00A65FF5"/>
    <w:rsid w:val="00A67E21"/>
    <w:rsid w:val="00A77110"/>
    <w:rsid w:val="00A81767"/>
    <w:rsid w:val="00A82DD1"/>
    <w:rsid w:val="00A85D41"/>
    <w:rsid w:val="00A86227"/>
    <w:rsid w:val="00A908A8"/>
    <w:rsid w:val="00A91359"/>
    <w:rsid w:val="00A93E0C"/>
    <w:rsid w:val="00A95623"/>
    <w:rsid w:val="00A97C5D"/>
    <w:rsid w:val="00AA4C16"/>
    <w:rsid w:val="00AA4CB5"/>
    <w:rsid w:val="00AA70C0"/>
    <w:rsid w:val="00AB075B"/>
    <w:rsid w:val="00AB07F5"/>
    <w:rsid w:val="00AB1899"/>
    <w:rsid w:val="00AB27C1"/>
    <w:rsid w:val="00AB6011"/>
    <w:rsid w:val="00AC18E9"/>
    <w:rsid w:val="00AC786F"/>
    <w:rsid w:val="00AD05C7"/>
    <w:rsid w:val="00AD1354"/>
    <w:rsid w:val="00AD43E1"/>
    <w:rsid w:val="00AD4D93"/>
    <w:rsid w:val="00AD69A1"/>
    <w:rsid w:val="00AE0262"/>
    <w:rsid w:val="00AE255E"/>
    <w:rsid w:val="00AE2C9D"/>
    <w:rsid w:val="00AE2D6B"/>
    <w:rsid w:val="00AE3C51"/>
    <w:rsid w:val="00AE4470"/>
    <w:rsid w:val="00AE4C55"/>
    <w:rsid w:val="00AE6DC7"/>
    <w:rsid w:val="00AE6F0C"/>
    <w:rsid w:val="00AE70FA"/>
    <w:rsid w:val="00AF2A2F"/>
    <w:rsid w:val="00AF3971"/>
    <w:rsid w:val="00AF7B52"/>
    <w:rsid w:val="00B03BC2"/>
    <w:rsid w:val="00B04424"/>
    <w:rsid w:val="00B07D00"/>
    <w:rsid w:val="00B11CFD"/>
    <w:rsid w:val="00B11DAD"/>
    <w:rsid w:val="00B131B7"/>
    <w:rsid w:val="00B15B2A"/>
    <w:rsid w:val="00B17417"/>
    <w:rsid w:val="00B23AFD"/>
    <w:rsid w:val="00B25FA4"/>
    <w:rsid w:val="00B261F3"/>
    <w:rsid w:val="00B26ADF"/>
    <w:rsid w:val="00B27A86"/>
    <w:rsid w:val="00B30570"/>
    <w:rsid w:val="00B33C39"/>
    <w:rsid w:val="00B33E4F"/>
    <w:rsid w:val="00B357C8"/>
    <w:rsid w:val="00B40705"/>
    <w:rsid w:val="00B41A05"/>
    <w:rsid w:val="00B43BD0"/>
    <w:rsid w:val="00B51DF7"/>
    <w:rsid w:val="00B55EB3"/>
    <w:rsid w:val="00B57635"/>
    <w:rsid w:val="00B61686"/>
    <w:rsid w:val="00B632AD"/>
    <w:rsid w:val="00B66094"/>
    <w:rsid w:val="00B66E36"/>
    <w:rsid w:val="00B71B72"/>
    <w:rsid w:val="00B72D04"/>
    <w:rsid w:val="00B7519B"/>
    <w:rsid w:val="00B751C9"/>
    <w:rsid w:val="00B77618"/>
    <w:rsid w:val="00B777CB"/>
    <w:rsid w:val="00B7797D"/>
    <w:rsid w:val="00B82145"/>
    <w:rsid w:val="00B82A51"/>
    <w:rsid w:val="00B8306E"/>
    <w:rsid w:val="00B84A5B"/>
    <w:rsid w:val="00B85EA5"/>
    <w:rsid w:val="00B87B86"/>
    <w:rsid w:val="00B93BC3"/>
    <w:rsid w:val="00B95CFD"/>
    <w:rsid w:val="00B9799D"/>
    <w:rsid w:val="00BA0013"/>
    <w:rsid w:val="00BA4F18"/>
    <w:rsid w:val="00BA5FDF"/>
    <w:rsid w:val="00BA69A9"/>
    <w:rsid w:val="00BA6C74"/>
    <w:rsid w:val="00BB5276"/>
    <w:rsid w:val="00BC0289"/>
    <w:rsid w:val="00BC2788"/>
    <w:rsid w:val="00BC63C4"/>
    <w:rsid w:val="00BC746D"/>
    <w:rsid w:val="00BD1114"/>
    <w:rsid w:val="00BD16B9"/>
    <w:rsid w:val="00BD30D7"/>
    <w:rsid w:val="00BD42D2"/>
    <w:rsid w:val="00BD5A3D"/>
    <w:rsid w:val="00BE4848"/>
    <w:rsid w:val="00BE6251"/>
    <w:rsid w:val="00BE647C"/>
    <w:rsid w:val="00BF31CD"/>
    <w:rsid w:val="00BF38BF"/>
    <w:rsid w:val="00BF701B"/>
    <w:rsid w:val="00C02522"/>
    <w:rsid w:val="00C02AC9"/>
    <w:rsid w:val="00C03D7C"/>
    <w:rsid w:val="00C065E1"/>
    <w:rsid w:val="00C113FD"/>
    <w:rsid w:val="00C12169"/>
    <w:rsid w:val="00C221BD"/>
    <w:rsid w:val="00C2621B"/>
    <w:rsid w:val="00C27255"/>
    <w:rsid w:val="00C32303"/>
    <w:rsid w:val="00C367DE"/>
    <w:rsid w:val="00C37A55"/>
    <w:rsid w:val="00C4139D"/>
    <w:rsid w:val="00C423BA"/>
    <w:rsid w:val="00C4306E"/>
    <w:rsid w:val="00C5182E"/>
    <w:rsid w:val="00C52CE2"/>
    <w:rsid w:val="00C645EB"/>
    <w:rsid w:val="00C64AF3"/>
    <w:rsid w:val="00C67B21"/>
    <w:rsid w:val="00C70366"/>
    <w:rsid w:val="00C71800"/>
    <w:rsid w:val="00C73C8F"/>
    <w:rsid w:val="00C74C28"/>
    <w:rsid w:val="00C779A4"/>
    <w:rsid w:val="00C81CC2"/>
    <w:rsid w:val="00C85052"/>
    <w:rsid w:val="00C85E40"/>
    <w:rsid w:val="00C86045"/>
    <w:rsid w:val="00C94310"/>
    <w:rsid w:val="00C9639A"/>
    <w:rsid w:val="00C97039"/>
    <w:rsid w:val="00CA0841"/>
    <w:rsid w:val="00CA1011"/>
    <w:rsid w:val="00CA30E8"/>
    <w:rsid w:val="00CA35F8"/>
    <w:rsid w:val="00CA69A0"/>
    <w:rsid w:val="00CA6D0F"/>
    <w:rsid w:val="00CB127E"/>
    <w:rsid w:val="00CB6301"/>
    <w:rsid w:val="00CB73BD"/>
    <w:rsid w:val="00CC1168"/>
    <w:rsid w:val="00CC58AF"/>
    <w:rsid w:val="00CC5A4F"/>
    <w:rsid w:val="00CC6399"/>
    <w:rsid w:val="00CD3296"/>
    <w:rsid w:val="00CD4219"/>
    <w:rsid w:val="00CE1A46"/>
    <w:rsid w:val="00CE3151"/>
    <w:rsid w:val="00CE3E53"/>
    <w:rsid w:val="00CE4A22"/>
    <w:rsid w:val="00CF1BEB"/>
    <w:rsid w:val="00CF1D5C"/>
    <w:rsid w:val="00CF428F"/>
    <w:rsid w:val="00D06B6B"/>
    <w:rsid w:val="00D06B9A"/>
    <w:rsid w:val="00D07339"/>
    <w:rsid w:val="00D204AD"/>
    <w:rsid w:val="00D20E50"/>
    <w:rsid w:val="00D22724"/>
    <w:rsid w:val="00D23693"/>
    <w:rsid w:val="00D2570E"/>
    <w:rsid w:val="00D25B3C"/>
    <w:rsid w:val="00D30FAA"/>
    <w:rsid w:val="00D32253"/>
    <w:rsid w:val="00D327A7"/>
    <w:rsid w:val="00D336D1"/>
    <w:rsid w:val="00D40E4D"/>
    <w:rsid w:val="00D441F2"/>
    <w:rsid w:val="00D4447C"/>
    <w:rsid w:val="00D45FBD"/>
    <w:rsid w:val="00D5406E"/>
    <w:rsid w:val="00D5418B"/>
    <w:rsid w:val="00D55391"/>
    <w:rsid w:val="00D55EA8"/>
    <w:rsid w:val="00D571BD"/>
    <w:rsid w:val="00D572A4"/>
    <w:rsid w:val="00D57663"/>
    <w:rsid w:val="00D6360F"/>
    <w:rsid w:val="00D66862"/>
    <w:rsid w:val="00D67BAF"/>
    <w:rsid w:val="00D70AC3"/>
    <w:rsid w:val="00D711BB"/>
    <w:rsid w:val="00D715BE"/>
    <w:rsid w:val="00D717FE"/>
    <w:rsid w:val="00D7210F"/>
    <w:rsid w:val="00D72BAF"/>
    <w:rsid w:val="00D73789"/>
    <w:rsid w:val="00D738D0"/>
    <w:rsid w:val="00D75330"/>
    <w:rsid w:val="00D77C25"/>
    <w:rsid w:val="00D805C6"/>
    <w:rsid w:val="00D81CA8"/>
    <w:rsid w:val="00D86A1C"/>
    <w:rsid w:val="00D87563"/>
    <w:rsid w:val="00D87FFA"/>
    <w:rsid w:val="00D90311"/>
    <w:rsid w:val="00D9352E"/>
    <w:rsid w:val="00D9374F"/>
    <w:rsid w:val="00D9693F"/>
    <w:rsid w:val="00D96EFB"/>
    <w:rsid w:val="00D97312"/>
    <w:rsid w:val="00D97A42"/>
    <w:rsid w:val="00DA2AF3"/>
    <w:rsid w:val="00DA6016"/>
    <w:rsid w:val="00DA63F2"/>
    <w:rsid w:val="00DB1648"/>
    <w:rsid w:val="00DB3585"/>
    <w:rsid w:val="00DC00CA"/>
    <w:rsid w:val="00DC0639"/>
    <w:rsid w:val="00DC23FB"/>
    <w:rsid w:val="00DC2CCE"/>
    <w:rsid w:val="00DC3A45"/>
    <w:rsid w:val="00DC54A1"/>
    <w:rsid w:val="00DC70B0"/>
    <w:rsid w:val="00DD0B54"/>
    <w:rsid w:val="00DD3F1A"/>
    <w:rsid w:val="00DD6175"/>
    <w:rsid w:val="00DE052B"/>
    <w:rsid w:val="00DE10DE"/>
    <w:rsid w:val="00DE24FC"/>
    <w:rsid w:val="00DE2577"/>
    <w:rsid w:val="00DE6210"/>
    <w:rsid w:val="00DE7CEB"/>
    <w:rsid w:val="00DE7E5D"/>
    <w:rsid w:val="00DF1B6E"/>
    <w:rsid w:val="00DF4F7E"/>
    <w:rsid w:val="00E01716"/>
    <w:rsid w:val="00E068A3"/>
    <w:rsid w:val="00E117D0"/>
    <w:rsid w:val="00E15319"/>
    <w:rsid w:val="00E17EE7"/>
    <w:rsid w:val="00E20230"/>
    <w:rsid w:val="00E2191E"/>
    <w:rsid w:val="00E222B0"/>
    <w:rsid w:val="00E22679"/>
    <w:rsid w:val="00E23B9E"/>
    <w:rsid w:val="00E257FC"/>
    <w:rsid w:val="00E258D2"/>
    <w:rsid w:val="00E26237"/>
    <w:rsid w:val="00E27D0F"/>
    <w:rsid w:val="00E27E45"/>
    <w:rsid w:val="00E421AC"/>
    <w:rsid w:val="00E42DF0"/>
    <w:rsid w:val="00E42FD2"/>
    <w:rsid w:val="00E437BC"/>
    <w:rsid w:val="00E45242"/>
    <w:rsid w:val="00E457B3"/>
    <w:rsid w:val="00E51B5F"/>
    <w:rsid w:val="00E546A1"/>
    <w:rsid w:val="00E574AC"/>
    <w:rsid w:val="00E6093B"/>
    <w:rsid w:val="00E62E22"/>
    <w:rsid w:val="00E6384F"/>
    <w:rsid w:val="00E64DAE"/>
    <w:rsid w:val="00E666FC"/>
    <w:rsid w:val="00E707AE"/>
    <w:rsid w:val="00E71590"/>
    <w:rsid w:val="00E74B29"/>
    <w:rsid w:val="00E771FA"/>
    <w:rsid w:val="00E801A8"/>
    <w:rsid w:val="00E818B0"/>
    <w:rsid w:val="00E82DFC"/>
    <w:rsid w:val="00E87781"/>
    <w:rsid w:val="00E9045C"/>
    <w:rsid w:val="00E9157C"/>
    <w:rsid w:val="00E91708"/>
    <w:rsid w:val="00E94056"/>
    <w:rsid w:val="00E95BE5"/>
    <w:rsid w:val="00E96389"/>
    <w:rsid w:val="00E963AC"/>
    <w:rsid w:val="00E9648B"/>
    <w:rsid w:val="00EA1386"/>
    <w:rsid w:val="00EA2D24"/>
    <w:rsid w:val="00EA2F61"/>
    <w:rsid w:val="00EA5259"/>
    <w:rsid w:val="00EA7E42"/>
    <w:rsid w:val="00EB037E"/>
    <w:rsid w:val="00EB1F0E"/>
    <w:rsid w:val="00EB29BD"/>
    <w:rsid w:val="00EB490C"/>
    <w:rsid w:val="00EC0FEA"/>
    <w:rsid w:val="00EC16B1"/>
    <w:rsid w:val="00EC27D2"/>
    <w:rsid w:val="00EC5307"/>
    <w:rsid w:val="00EC769B"/>
    <w:rsid w:val="00ED22DF"/>
    <w:rsid w:val="00ED2F19"/>
    <w:rsid w:val="00ED4B13"/>
    <w:rsid w:val="00ED68A8"/>
    <w:rsid w:val="00EE06CC"/>
    <w:rsid w:val="00EE60C7"/>
    <w:rsid w:val="00EE6B21"/>
    <w:rsid w:val="00EE6DE0"/>
    <w:rsid w:val="00EE6E34"/>
    <w:rsid w:val="00EE7655"/>
    <w:rsid w:val="00EF2B79"/>
    <w:rsid w:val="00EF3AD2"/>
    <w:rsid w:val="00EF40C6"/>
    <w:rsid w:val="00EF41F5"/>
    <w:rsid w:val="00EF5610"/>
    <w:rsid w:val="00EF6612"/>
    <w:rsid w:val="00EF7B3F"/>
    <w:rsid w:val="00F00F82"/>
    <w:rsid w:val="00F110AE"/>
    <w:rsid w:val="00F11BD9"/>
    <w:rsid w:val="00F17018"/>
    <w:rsid w:val="00F170BD"/>
    <w:rsid w:val="00F222AB"/>
    <w:rsid w:val="00F22687"/>
    <w:rsid w:val="00F22D45"/>
    <w:rsid w:val="00F22FD9"/>
    <w:rsid w:val="00F2611D"/>
    <w:rsid w:val="00F30C8A"/>
    <w:rsid w:val="00F401E1"/>
    <w:rsid w:val="00F42B50"/>
    <w:rsid w:val="00F43E48"/>
    <w:rsid w:val="00F44F86"/>
    <w:rsid w:val="00F46A20"/>
    <w:rsid w:val="00F666ED"/>
    <w:rsid w:val="00F7102D"/>
    <w:rsid w:val="00F7174D"/>
    <w:rsid w:val="00F76362"/>
    <w:rsid w:val="00F77BB3"/>
    <w:rsid w:val="00F82111"/>
    <w:rsid w:val="00F84C78"/>
    <w:rsid w:val="00F8501E"/>
    <w:rsid w:val="00F85975"/>
    <w:rsid w:val="00F85F09"/>
    <w:rsid w:val="00F90759"/>
    <w:rsid w:val="00F90F44"/>
    <w:rsid w:val="00F93963"/>
    <w:rsid w:val="00F943AD"/>
    <w:rsid w:val="00F9463E"/>
    <w:rsid w:val="00FA3CCA"/>
    <w:rsid w:val="00FA7321"/>
    <w:rsid w:val="00FB1607"/>
    <w:rsid w:val="00FB2E24"/>
    <w:rsid w:val="00FB4613"/>
    <w:rsid w:val="00FB47C8"/>
    <w:rsid w:val="00FB4E75"/>
    <w:rsid w:val="00FB5937"/>
    <w:rsid w:val="00FB674F"/>
    <w:rsid w:val="00FB7441"/>
    <w:rsid w:val="00FB7DDD"/>
    <w:rsid w:val="00FC3F22"/>
    <w:rsid w:val="00FC499F"/>
    <w:rsid w:val="00FC4E9E"/>
    <w:rsid w:val="00FC62F8"/>
    <w:rsid w:val="00FC72F3"/>
    <w:rsid w:val="00FD3105"/>
    <w:rsid w:val="00FD4419"/>
    <w:rsid w:val="00FD507A"/>
    <w:rsid w:val="00FD6456"/>
    <w:rsid w:val="00FD7D45"/>
    <w:rsid w:val="00FE02C8"/>
    <w:rsid w:val="00FE0AF4"/>
    <w:rsid w:val="00FE0AF7"/>
    <w:rsid w:val="00FE1D64"/>
    <w:rsid w:val="00FE46B4"/>
    <w:rsid w:val="00FE68CB"/>
    <w:rsid w:val="00FE729D"/>
    <w:rsid w:val="00FF118F"/>
    <w:rsid w:val="00FF41DD"/>
    <w:rsid w:val="0829B296"/>
    <w:rsid w:val="0938FAC8"/>
    <w:rsid w:val="09D5680D"/>
    <w:rsid w:val="1F37F7BC"/>
    <w:rsid w:val="1FCF228D"/>
    <w:rsid w:val="22BC8B81"/>
    <w:rsid w:val="269C8079"/>
    <w:rsid w:val="2749EF4E"/>
    <w:rsid w:val="33CCFFC2"/>
    <w:rsid w:val="34024589"/>
    <w:rsid w:val="3EDF85E9"/>
    <w:rsid w:val="41680475"/>
    <w:rsid w:val="45336116"/>
    <w:rsid w:val="4908E818"/>
    <w:rsid w:val="493E688E"/>
    <w:rsid w:val="5FF19333"/>
    <w:rsid w:val="6C24E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6A09FC"/>
  <w14:defaultImageDpi w14:val="300"/>
  <w15:docId w15:val="{CE792664-B194-41E9-B58A-CE3BEFA9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1CA8"/>
  </w:style>
  <w:style w:type="paragraph" w:styleId="Heading1">
    <w:name w:val="heading 1"/>
    <w:basedOn w:val="Normal"/>
    <w:next w:val="Normal"/>
    <w:link w:val="Heading1Char"/>
    <w:uiPriority w:val="9"/>
    <w:qFormat/>
    <w:rsid w:val="009A76B9"/>
    <w:pPr>
      <w:pBdr>
        <w:top w:val="single" w:color="0D0D0D" w:themeColor="text1" w:themeTint="F2" w:sz="24" w:space="0"/>
        <w:left w:val="single" w:color="0D0D0D" w:themeColor="text1" w:themeTint="F2" w:sz="24" w:space="0"/>
        <w:bottom w:val="single" w:color="0D0D0D" w:themeColor="text1" w:themeTint="F2" w:sz="24" w:space="0"/>
        <w:right w:val="single" w:color="0D0D0D" w:themeColor="text1" w:themeTint="F2" w:sz="24" w:space="0"/>
      </w:pBdr>
      <w:shd w:val="clear" w:color="auto" w:fill="0D0D0D" w:themeFill="text1" w:themeFillTint="F2"/>
      <w:spacing w:after="0"/>
      <w:outlineLvl w:val="0"/>
    </w:pPr>
    <w:rPr>
      <w:b/>
      <w:caps/>
      <w:color w:val="FFFFFF" w:themeColor="background1"/>
      <w:spacing w:val="15"/>
      <w:sz w:val="22"/>
      <w:szCs w:val="22"/>
    </w:rPr>
  </w:style>
  <w:style w:type="paragraph" w:styleId="Heading2">
    <w:name w:val="heading 2"/>
    <w:basedOn w:val="Normal"/>
    <w:next w:val="Normal"/>
    <w:link w:val="Heading2Char"/>
    <w:uiPriority w:val="9"/>
    <w:unhideWhenUsed/>
    <w:qFormat/>
    <w:rsid w:val="009A76B9"/>
    <w:pPr>
      <w:pBdr>
        <w:top w:val="single" w:color="BFBFBF" w:themeColor="background1" w:themeShade="BF" w:sz="24" w:space="0"/>
        <w:left w:val="single" w:color="BFBFBF" w:themeColor="background1" w:themeShade="BF" w:sz="24" w:space="0"/>
        <w:bottom w:val="single" w:color="BFBFBF" w:themeColor="background1" w:themeShade="BF" w:sz="24" w:space="0"/>
        <w:right w:val="single" w:color="BFBFBF" w:themeColor="background1" w:themeShade="BF" w:sz="24" w:space="0"/>
      </w:pBdr>
      <w:shd w:val="clear" w:color="auto" w:fill="BFBFBF" w:themeFill="background1" w:themeFillShade="BF"/>
      <w:spacing w:after="0"/>
      <w:outlineLvl w:val="1"/>
    </w:pPr>
    <w:rPr>
      <w:b/>
      <w:caps/>
      <w:spacing w:val="15"/>
    </w:rPr>
  </w:style>
  <w:style w:type="paragraph" w:styleId="Heading3">
    <w:name w:val="heading 3"/>
    <w:basedOn w:val="Normal"/>
    <w:next w:val="Normal"/>
    <w:link w:val="Heading3Char"/>
    <w:uiPriority w:val="9"/>
    <w:semiHidden/>
    <w:unhideWhenUsed/>
    <w:qFormat/>
    <w:rsid w:val="00327F68"/>
    <w:pPr>
      <w:pBdr>
        <w:top w:val="single" w:color="4F81BD" w:themeColor="accent1" w:sz="6" w:space="2"/>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27F68"/>
    <w:pPr>
      <w:pBdr>
        <w:top w:val="dotted" w:color="4F81BD" w:themeColor="accent1" w:sz="6" w:space="2"/>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27F68"/>
    <w:pPr>
      <w:pBdr>
        <w:bottom w:val="single" w:color="4F81BD" w:themeColor="accent1" w:sz="6" w:space="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27F68"/>
    <w:pPr>
      <w:pBdr>
        <w:bottom w:val="dotted" w:color="4F81BD" w:themeColor="accent1" w:sz="6" w:space="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27F68"/>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27F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7F68"/>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86045"/>
    <w:pPr>
      <w:ind w:left="720"/>
      <w:contextualSpacing/>
    </w:pPr>
  </w:style>
  <w:style w:type="character" w:styleId="Heading1Char" w:customStyle="1">
    <w:name w:val="Heading 1 Char"/>
    <w:basedOn w:val="DefaultParagraphFont"/>
    <w:link w:val="Heading1"/>
    <w:uiPriority w:val="9"/>
    <w:rsid w:val="009A76B9"/>
    <w:rPr>
      <w:b/>
      <w:caps/>
      <w:color w:val="FFFFFF" w:themeColor="background1"/>
      <w:spacing w:val="15"/>
      <w:sz w:val="22"/>
      <w:szCs w:val="22"/>
      <w:shd w:val="clear" w:color="auto" w:fill="0D0D0D" w:themeFill="text1" w:themeFillTint="F2"/>
    </w:rPr>
  </w:style>
  <w:style w:type="character" w:styleId="Heading2Char" w:customStyle="1">
    <w:name w:val="Heading 2 Char"/>
    <w:basedOn w:val="DefaultParagraphFont"/>
    <w:link w:val="Heading2"/>
    <w:uiPriority w:val="9"/>
    <w:rsid w:val="009A76B9"/>
    <w:rPr>
      <w:b/>
      <w:caps/>
      <w:spacing w:val="15"/>
      <w:shd w:val="clear" w:color="auto" w:fill="BFBFBF" w:themeFill="background1" w:themeFillShade="BF"/>
    </w:rPr>
  </w:style>
  <w:style w:type="table" w:styleId="TableGrid">
    <w:name w:val="Table Grid"/>
    <w:basedOn w:val="TableNormal"/>
    <w:uiPriority w:val="59"/>
    <w:rsid w:val="00C8604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795B1D"/>
    <w:pPr>
      <w:tabs>
        <w:tab w:val="center" w:pos="4320"/>
        <w:tab w:val="right" w:pos="8640"/>
      </w:tabs>
    </w:pPr>
  </w:style>
  <w:style w:type="character" w:styleId="FooterChar" w:customStyle="1">
    <w:name w:val="Footer Char"/>
    <w:basedOn w:val="DefaultParagraphFont"/>
    <w:link w:val="Footer"/>
    <w:uiPriority w:val="99"/>
    <w:rsid w:val="00795B1D"/>
  </w:style>
  <w:style w:type="character" w:styleId="PageNumber">
    <w:name w:val="page number"/>
    <w:basedOn w:val="DefaultParagraphFont"/>
    <w:uiPriority w:val="99"/>
    <w:semiHidden/>
    <w:unhideWhenUsed/>
    <w:rsid w:val="00795B1D"/>
  </w:style>
  <w:style w:type="character" w:styleId="CommentReference">
    <w:name w:val="annotation reference"/>
    <w:basedOn w:val="DefaultParagraphFont"/>
    <w:uiPriority w:val="99"/>
    <w:semiHidden/>
    <w:unhideWhenUsed/>
    <w:rsid w:val="00DD0B54"/>
    <w:rPr>
      <w:sz w:val="18"/>
      <w:szCs w:val="18"/>
    </w:rPr>
  </w:style>
  <w:style w:type="paragraph" w:styleId="CommentText">
    <w:name w:val="annotation text"/>
    <w:basedOn w:val="Normal"/>
    <w:link w:val="CommentTextChar"/>
    <w:uiPriority w:val="99"/>
    <w:unhideWhenUsed/>
    <w:rsid w:val="00DD0B54"/>
  </w:style>
  <w:style w:type="character" w:styleId="CommentTextChar" w:customStyle="1">
    <w:name w:val="Comment Text Char"/>
    <w:basedOn w:val="DefaultParagraphFont"/>
    <w:link w:val="CommentText"/>
    <w:uiPriority w:val="99"/>
    <w:rsid w:val="00DD0B54"/>
  </w:style>
  <w:style w:type="paragraph" w:styleId="CommentSubject">
    <w:name w:val="annotation subject"/>
    <w:basedOn w:val="CommentText"/>
    <w:next w:val="CommentText"/>
    <w:link w:val="CommentSubjectChar"/>
    <w:uiPriority w:val="99"/>
    <w:semiHidden/>
    <w:unhideWhenUsed/>
    <w:rsid w:val="00DD0B54"/>
    <w:rPr>
      <w:b/>
      <w:bCs/>
    </w:rPr>
  </w:style>
  <w:style w:type="character" w:styleId="CommentSubjectChar" w:customStyle="1">
    <w:name w:val="Comment Subject Char"/>
    <w:basedOn w:val="CommentTextChar"/>
    <w:link w:val="CommentSubject"/>
    <w:uiPriority w:val="99"/>
    <w:semiHidden/>
    <w:rsid w:val="00DD0B54"/>
    <w:rPr>
      <w:b/>
      <w:bCs/>
      <w:sz w:val="20"/>
      <w:szCs w:val="20"/>
    </w:rPr>
  </w:style>
  <w:style w:type="paragraph" w:styleId="BalloonText">
    <w:name w:val="Balloon Text"/>
    <w:basedOn w:val="Normal"/>
    <w:link w:val="BalloonTextChar"/>
    <w:uiPriority w:val="99"/>
    <w:semiHidden/>
    <w:unhideWhenUsed/>
    <w:rsid w:val="00DD0B54"/>
    <w:rPr>
      <w:rFonts w:ascii="Lucida Grande" w:hAnsi="Lucida Grande"/>
      <w:sz w:val="18"/>
      <w:szCs w:val="18"/>
    </w:rPr>
  </w:style>
  <w:style w:type="character" w:styleId="BalloonTextChar" w:customStyle="1">
    <w:name w:val="Balloon Text Char"/>
    <w:basedOn w:val="DefaultParagraphFont"/>
    <w:link w:val="BalloonText"/>
    <w:uiPriority w:val="99"/>
    <w:semiHidden/>
    <w:rsid w:val="00DD0B54"/>
    <w:rPr>
      <w:rFonts w:ascii="Lucida Grande" w:hAnsi="Lucida Grande"/>
      <w:sz w:val="18"/>
      <w:szCs w:val="18"/>
    </w:rPr>
  </w:style>
  <w:style w:type="paragraph" w:styleId="Caption">
    <w:name w:val="caption"/>
    <w:basedOn w:val="Normal"/>
    <w:next w:val="Normal"/>
    <w:uiPriority w:val="35"/>
    <w:unhideWhenUsed/>
    <w:qFormat/>
    <w:rsid w:val="00327F68"/>
    <w:rPr>
      <w:b/>
      <w:bCs/>
      <w:sz w:val="16"/>
      <w:szCs w:val="16"/>
    </w:rPr>
  </w:style>
  <w:style w:type="paragraph" w:styleId="span" w:customStyle="1">
    <w:name w:val="span"/>
    <w:basedOn w:val="Normal"/>
    <w:link w:val="spanChar"/>
    <w:rsid w:val="00476724"/>
    <w:pPr>
      <w:jc w:val="both"/>
    </w:pPr>
    <w:rPr>
      <w:u w:val="thick"/>
    </w:rPr>
  </w:style>
  <w:style w:type="paragraph" w:styleId="Revision">
    <w:name w:val="Revision"/>
    <w:hidden/>
    <w:uiPriority w:val="99"/>
    <w:semiHidden/>
    <w:rsid w:val="00C113FD"/>
  </w:style>
  <w:style w:type="character" w:styleId="spanChar" w:customStyle="1">
    <w:name w:val="span Char"/>
    <w:basedOn w:val="DefaultParagraphFont"/>
    <w:link w:val="span"/>
    <w:rsid w:val="00476724"/>
    <w:rPr>
      <w:u w:val="thick"/>
    </w:rPr>
  </w:style>
  <w:style w:type="paragraph" w:styleId="NoSpacing">
    <w:name w:val="No Spacing"/>
    <w:link w:val="NoSpacingChar"/>
    <w:uiPriority w:val="1"/>
    <w:qFormat/>
    <w:rsid w:val="00327F68"/>
    <w:pPr>
      <w:spacing w:after="0" w:line="240" w:lineRule="auto"/>
    </w:pPr>
  </w:style>
  <w:style w:type="character" w:styleId="Heading3Char" w:customStyle="1">
    <w:name w:val="Heading 3 Char"/>
    <w:basedOn w:val="DefaultParagraphFont"/>
    <w:link w:val="Heading3"/>
    <w:uiPriority w:val="9"/>
    <w:semiHidden/>
    <w:rsid w:val="00327F68"/>
    <w:rPr>
      <w:caps/>
      <w:color w:val="243F60" w:themeColor="accent1" w:themeShade="7F"/>
      <w:spacing w:val="15"/>
    </w:rPr>
  </w:style>
  <w:style w:type="character" w:styleId="Heading4Char" w:customStyle="1">
    <w:name w:val="Heading 4 Char"/>
    <w:basedOn w:val="DefaultParagraphFont"/>
    <w:link w:val="Heading4"/>
    <w:uiPriority w:val="9"/>
    <w:semiHidden/>
    <w:rsid w:val="00327F68"/>
    <w:rPr>
      <w:caps/>
      <w:color w:val="365F91" w:themeColor="accent1" w:themeShade="BF"/>
      <w:spacing w:val="10"/>
    </w:rPr>
  </w:style>
  <w:style w:type="character" w:styleId="Heading5Char" w:customStyle="1">
    <w:name w:val="Heading 5 Char"/>
    <w:basedOn w:val="DefaultParagraphFont"/>
    <w:link w:val="Heading5"/>
    <w:uiPriority w:val="9"/>
    <w:semiHidden/>
    <w:rsid w:val="00327F68"/>
    <w:rPr>
      <w:caps/>
      <w:color w:val="365F91" w:themeColor="accent1" w:themeShade="BF"/>
      <w:spacing w:val="10"/>
    </w:rPr>
  </w:style>
  <w:style w:type="character" w:styleId="Heading6Char" w:customStyle="1">
    <w:name w:val="Heading 6 Char"/>
    <w:basedOn w:val="DefaultParagraphFont"/>
    <w:link w:val="Heading6"/>
    <w:uiPriority w:val="9"/>
    <w:semiHidden/>
    <w:rsid w:val="00327F68"/>
    <w:rPr>
      <w:caps/>
      <w:color w:val="365F91" w:themeColor="accent1" w:themeShade="BF"/>
      <w:spacing w:val="10"/>
    </w:rPr>
  </w:style>
  <w:style w:type="character" w:styleId="Heading7Char" w:customStyle="1">
    <w:name w:val="Heading 7 Char"/>
    <w:basedOn w:val="DefaultParagraphFont"/>
    <w:link w:val="Heading7"/>
    <w:uiPriority w:val="9"/>
    <w:semiHidden/>
    <w:rsid w:val="00327F68"/>
    <w:rPr>
      <w:caps/>
      <w:color w:val="365F91" w:themeColor="accent1" w:themeShade="BF"/>
      <w:spacing w:val="10"/>
    </w:rPr>
  </w:style>
  <w:style w:type="character" w:styleId="Heading8Char" w:customStyle="1">
    <w:name w:val="Heading 8 Char"/>
    <w:basedOn w:val="DefaultParagraphFont"/>
    <w:link w:val="Heading8"/>
    <w:uiPriority w:val="9"/>
    <w:semiHidden/>
    <w:rsid w:val="00327F68"/>
    <w:rPr>
      <w:caps/>
      <w:spacing w:val="10"/>
      <w:sz w:val="18"/>
      <w:szCs w:val="18"/>
    </w:rPr>
  </w:style>
  <w:style w:type="character" w:styleId="Heading9Char" w:customStyle="1">
    <w:name w:val="Heading 9 Char"/>
    <w:basedOn w:val="DefaultParagraphFont"/>
    <w:link w:val="Heading9"/>
    <w:uiPriority w:val="9"/>
    <w:semiHidden/>
    <w:rsid w:val="00327F68"/>
    <w:rPr>
      <w:i/>
      <w:iCs/>
      <w:caps/>
      <w:spacing w:val="10"/>
      <w:sz w:val="18"/>
      <w:szCs w:val="18"/>
    </w:rPr>
  </w:style>
  <w:style w:type="paragraph" w:styleId="Title">
    <w:name w:val="Title"/>
    <w:basedOn w:val="Normal"/>
    <w:next w:val="Normal"/>
    <w:link w:val="TitleChar"/>
    <w:uiPriority w:val="10"/>
    <w:qFormat/>
    <w:rsid w:val="00327F68"/>
    <w:pPr>
      <w:spacing w:before="0" w:after="0"/>
    </w:pPr>
    <w:rPr>
      <w:rFonts w:asciiTheme="majorHAnsi" w:hAnsiTheme="majorHAnsi" w:eastAsiaTheme="majorEastAsia" w:cstheme="majorBidi"/>
      <w:caps/>
      <w:color w:val="4F81BD" w:themeColor="accent1"/>
      <w:spacing w:val="10"/>
      <w:sz w:val="52"/>
      <w:szCs w:val="52"/>
    </w:rPr>
  </w:style>
  <w:style w:type="character" w:styleId="TitleChar" w:customStyle="1">
    <w:name w:val="Title Char"/>
    <w:basedOn w:val="DefaultParagraphFont"/>
    <w:link w:val="Title"/>
    <w:uiPriority w:val="10"/>
    <w:rsid w:val="00327F68"/>
    <w:rPr>
      <w:rFonts w:asciiTheme="majorHAnsi" w:hAnsiTheme="majorHAnsi" w:eastAsiaTheme="majorEastAsia" w:cstheme="majorBidi"/>
      <w:caps/>
      <w:color w:val="4F81BD" w:themeColor="accent1"/>
      <w:spacing w:val="10"/>
      <w:sz w:val="52"/>
      <w:szCs w:val="52"/>
    </w:rPr>
  </w:style>
  <w:style w:type="paragraph" w:styleId="Subtitle">
    <w:name w:val="Subtitle"/>
    <w:basedOn w:val="Normal"/>
    <w:next w:val="Normal"/>
    <w:link w:val="SubtitleChar"/>
    <w:uiPriority w:val="11"/>
    <w:qFormat/>
    <w:rsid w:val="00327F68"/>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327F68"/>
    <w:rPr>
      <w:caps/>
      <w:color w:val="595959" w:themeColor="text1" w:themeTint="A6"/>
      <w:spacing w:val="10"/>
      <w:sz w:val="21"/>
      <w:szCs w:val="21"/>
    </w:rPr>
  </w:style>
  <w:style w:type="character" w:styleId="Strong">
    <w:name w:val="Strong"/>
    <w:uiPriority w:val="22"/>
    <w:qFormat/>
    <w:rsid w:val="00327F68"/>
    <w:rPr>
      <w:b/>
      <w:bCs/>
    </w:rPr>
  </w:style>
  <w:style w:type="character" w:styleId="Emphasis">
    <w:name w:val="Emphasis"/>
    <w:uiPriority w:val="20"/>
    <w:qFormat/>
    <w:rsid w:val="00327F68"/>
    <w:rPr>
      <w:caps/>
      <w:color w:val="243F60" w:themeColor="accent1" w:themeShade="7F"/>
      <w:spacing w:val="5"/>
    </w:rPr>
  </w:style>
  <w:style w:type="paragraph" w:styleId="Quote">
    <w:name w:val="Quote"/>
    <w:basedOn w:val="Normal"/>
    <w:next w:val="Normal"/>
    <w:link w:val="QuoteChar"/>
    <w:uiPriority w:val="29"/>
    <w:qFormat/>
    <w:rsid w:val="00327F68"/>
    <w:rPr>
      <w:i/>
      <w:iCs/>
      <w:sz w:val="24"/>
      <w:szCs w:val="24"/>
    </w:rPr>
  </w:style>
  <w:style w:type="character" w:styleId="QuoteChar" w:customStyle="1">
    <w:name w:val="Quote Char"/>
    <w:basedOn w:val="DefaultParagraphFont"/>
    <w:link w:val="Quote"/>
    <w:uiPriority w:val="29"/>
    <w:rsid w:val="00327F68"/>
    <w:rPr>
      <w:i/>
      <w:iCs/>
      <w:sz w:val="24"/>
      <w:szCs w:val="24"/>
    </w:rPr>
  </w:style>
  <w:style w:type="paragraph" w:styleId="IntenseQuote">
    <w:name w:val="Intense Quote"/>
    <w:basedOn w:val="Normal"/>
    <w:next w:val="Normal"/>
    <w:link w:val="IntenseQuoteChar"/>
    <w:uiPriority w:val="30"/>
    <w:qFormat/>
    <w:rsid w:val="00327F68"/>
    <w:pPr>
      <w:spacing w:before="240" w:after="240" w:line="240" w:lineRule="auto"/>
      <w:ind w:left="1080" w:right="1080"/>
      <w:jc w:val="center"/>
    </w:pPr>
    <w:rPr>
      <w:color w:val="4F81BD" w:themeColor="accent1"/>
      <w:sz w:val="24"/>
      <w:szCs w:val="24"/>
    </w:rPr>
  </w:style>
  <w:style w:type="character" w:styleId="IntenseQuoteChar" w:customStyle="1">
    <w:name w:val="Intense Quote Char"/>
    <w:basedOn w:val="DefaultParagraphFont"/>
    <w:link w:val="IntenseQuote"/>
    <w:uiPriority w:val="30"/>
    <w:rsid w:val="00327F68"/>
    <w:rPr>
      <w:color w:val="4F81BD" w:themeColor="accent1"/>
      <w:sz w:val="24"/>
      <w:szCs w:val="24"/>
    </w:rPr>
  </w:style>
  <w:style w:type="character" w:styleId="SubtleEmphasis">
    <w:name w:val="Subtle Emphasis"/>
    <w:uiPriority w:val="19"/>
    <w:qFormat/>
    <w:rsid w:val="00327F68"/>
    <w:rPr>
      <w:i/>
      <w:iCs/>
      <w:color w:val="243F60" w:themeColor="accent1" w:themeShade="7F"/>
    </w:rPr>
  </w:style>
  <w:style w:type="character" w:styleId="IntenseEmphasis">
    <w:name w:val="Intense Emphasis"/>
    <w:uiPriority w:val="21"/>
    <w:qFormat/>
    <w:rsid w:val="00327F68"/>
    <w:rPr>
      <w:b/>
      <w:bCs/>
      <w:caps/>
      <w:color w:val="243F60" w:themeColor="accent1" w:themeShade="7F"/>
      <w:spacing w:val="10"/>
    </w:rPr>
  </w:style>
  <w:style w:type="character" w:styleId="SubtleReference">
    <w:name w:val="Subtle Reference"/>
    <w:uiPriority w:val="31"/>
    <w:qFormat/>
    <w:rsid w:val="00327F68"/>
    <w:rPr>
      <w:b/>
      <w:bCs/>
      <w:color w:val="4F81BD" w:themeColor="accent1"/>
    </w:rPr>
  </w:style>
  <w:style w:type="character" w:styleId="IntenseReference">
    <w:name w:val="Intense Reference"/>
    <w:uiPriority w:val="32"/>
    <w:qFormat/>
    <w:rsid w:val="00327F68"/>
    <w:rPr>
      <w:b/>
      <w:bCs/>
      <w:i/>
      <w:iCs/>
      <w:caps/>
      <w:color w:val="4F81BD" w:themeColor="accent1"/>
    </w:rPr>
  </w:style>
  <w:style w:type="character" w:styleId="BookTitle">
    <w:name w:val="Book Title"/>
    <w:uiPriority w:val="33"/>
    <w:qFormat/>
    <w:rsid w:val="00327F68"/>
    <w:rPr>
      <w:b/>
      <w:bCs/>
      <w:i/>
      <w:iCs/>
      <w:spacing w:val="0"/>
    </w:rPr>
  </w:style>
  <w:style w:type="paragraph" w:styleId="TOCHeading">
    <w:name w:val="TOC Heading"/>
    <w:basedOn w:val="Heading1"/>
    <w:next w:val="Normal"/>
    <w:uiPriority w:val="39"/>
    <w:semiHidden/>
    <w:unhideWhenUsed/>
    <w:qFormat/>
    <w:rsid w:val="00327F68"/>
    <w:pPr>
      <w:outlineLvl w:val="9"/>
    </w:pPr>
  </w:style>
  <w:style w:type="paragraph" w:styleId="table" w:customStyle="1">
    <w:name w:val="table"/>
    <w:basedOn w:val="NoSpacing"/>
    <w:link w:val="tableChar"/>
    <w:qFormat/>
    <w:rsid w:val="00643E6C"/>
    <w:pPr>
      <w:spacing w:before="40"/>
    </w:pPr>
  </w:style>
  <w:style w:type="paragraph" w:styleId="Header">
    <w:name w:val="header"/>
    <w:basedOn w:val="Normal"/>
    <w:link w:val="HeaderChar"/>
    <w:uiPriority w:val="99"/>
    <w:unhideWhenUsed/>
    <w:rsid w:val="00217DE9"/>
    <w:pPr>
      <w:tabs>
        <w:tab w:val="center" w:pos="4680"/>
        <w:tab w:val="right" w:pos="9360"/>
      </w:tabs>
      <w:spacing w:before="0" w:after="0" w:line="240" w:lineRule="auto"/>
    </w:pPr>
  </w:style>
  <w:style w:type="character" w:styleId="NoSpacingChar" w:customStyle="1">
    <w:name w:val="No Spacing Char"/>
    <w:basedOn w:val="DefaultParagraphFont"/>
    <w:link w:val="NoSpacing"/>
    <w:uiPriority w:val="1"/>
    <w:rsid w:val="00EF2B79"/>
  </w:style>
  <w:style w:type="character" w:styleId="tableChar" w:customStyle="1">
    <w:name w:val="table Char"/>
    <w:basedOn w:val="NoSpacingChar"/>
    <w:link w:val="table"/>
    <w:rsid w:val="00643E6C"/>
  </w:style>
  <w:style w:type="character" w:styleId="HeaderChar" w:customStyle="1">
    <w:name w:val="Header Char"/>
    <w:basedOn w:val="DefaultParagraphFont"/>
    <w:link w:val="Header"/>
    <w:uiPriority w:val="99"/>
    <w:rsid w:val="00217DE9"/>
  </w:style>
  <w:style w:type="character" w:styleId="Hyperlink">
    <w:name w:val="Hyperlink"/>
    <w:basedOn w:val="DefaultParagraphFont"/>
    <w:uiPriority w:val="99"/>
    <w:unhideWhenUsed/>
    <w:rsid w:val="00BE647C"/>
    <w:rPr>
      <w:color w:val="0000FF" w:themeColor="hyperlink"/>
      <w:u w:val="single"/>
    </w:rPr>
  </w:style>
  <w:style w:type="character" w:styleId="UnresolvedMention">
    <w:name w:val="Unresolved Mention"/>
    <w:basedOn w:val="DefaultParagraphFont"/>
    <w:uiPriority w:val="99"/>
    <w:semiHidden/>
    <w:unhideWhenUsed/>
    <w:rsid w:val="00BE6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3150">
      <w:bodyDiv w:val="1"/>
      <w:marLeft w:val="0"/>
      <w:marRight w:val="0"/>
      <w:marTop w:val="0"/>
      <w:marBottom w:val="0"/>
      <w:divBdr>
        <w:top w:val="none" w:sz="0" w:space="0" w:color="auto"/>
        <w:left w:val="none" w:sz="0" w:space="0" w:color="auto"/>
        <w:bottom w:val="none" w:sz="0" w:space="0" w:color="auto"/>
        <w:right w:val="none" w:sz="0" w:space="0" w:color="auto"/>
      </w:divBdr>
      <w:divsChild>
        <w:div w:id="394205890">
          <w:marLeft w:val="0"/>
          <w:marRight w:val="0"/>
          <w:marTop w:val="0"/>
          <w:marBottom w:val="0"/>
          <w:divBdr>
            <w:top w:val="none" w:sz="0" w:space="0" w:color="auto"/>
            <w:left w:val="none" w:sz="0" w:space="0" w:color="auto"/>
            <w:bottom w:val="none" w:sz="0" w:space="0" w:color="auto"/>
            <w:right w:val="none" w:sz="0" w:space="0" w:color="auto"/>
          </w:divBdr>
        </w:div>
      </w:divsChild>
    </w:div>
    <w:div w:id="454520448">
      <w:bodyDiv w:val="1"/>
      <w:marLeft w:val="0"/>
      <w:marRight w:val="0"/>
      <w:marTop w:val="0"/>
      <w:marBottom w:val="0"/>
      <w:divBdr>
        <w:top w:val="none" w:sz="0" w:space="0" w:color="auto"/>
        <w:left w:val="none" w:sz="0" w:space="0" w:color="auto"/>
        <w:bottom w:val="none" w:sz="0" w:space="0" w:color="auto"/>
        <w:right w:val="none" w:sz="0" w:space="0" w:color="auto"/>
      </w:divBdr>
    </w:div>
    <w:div w:id="876743069">
      <w:bodyDiv w:val="1"/>
      <w:marLeft w:val="0"/>
      <w:marRight w:val="0"/>
      <w:marTop w:val="0"/>
      <w:marBottom w:val="0"/>
      <w:divBdr>
        <w:top w:val="none" w:sz="0" w:space="0" w:color="auto"/>
        <w:left w:val="none" w:sz="0" w:space="0" w:color="auto"/>
        <w:bottom w:val="none" w:sz="0" w:space="0" w:color="auto"/>
        <w:right w:val="none" w:sz="0" w:space="0" w:color="auto"/>
      </w:divBdr>
    </w:div>
    <w:div w:id="954167930">
      <w:bodyDiv w:val="1"/>
      <w:marLeft w:val="0"/>
      <w:marRight w:val="0"/>
      <w:marTop w:val="0"/>
      <w:marBottom w:val="0"/>
      <w:divBdr>
        <w:top w:val="none" w:sz="0" w:space="0" w:color="auto"/>
        <w:left w:val="none" w:sz="0" w:space="0" w:color="auto"/>
        <w:bottom w:val="none" w:sz="0" w:space="0" w:color="auto"/>
        <w:right w:val="none" w:sz="0" w:space="0" w:color="auto"/>
      </w:divBdr>
      <w:divsChild>
        <w:div w:id="1377315605">
          <w:marLeft w:val="0"/>
          <w:marRight w:val="0"/>
          <w:marTop w:val="0"/>
          <w:marBottom w:val="0"/>
          <w:divBdr>
            <w:top w:val="none" w:sz="0" w:space="0" w:color="auto"/>
            <w:left w:val="none" w:sz="0" w:space="0" w:color="auto"/>
            <w:bottom w:val="none" w:sz="0" w:space="0" w:color="auto"/>
            <w:right w:val="none" w:sz="0" w:space="0" w:color="auto"/>
          </w:divBdr>
        </w:div>
        <w:div w:id="1221525679">
          <w:marLeft w:val="0"/>
          <w:marRight w:val="0"/>
          <w:marTop w:val="0"/>
          <w:marBottom w:val="0"/>
          <w:divBdr>
            <w:top w:val="none" w:sz="0" w:space="0" w:color="auto"/>
            <w:left w:val="none" w:sz="0" w:space="0" w:color="auto"/>
            <w:bottom w:val="none" w:sz="0" w:space="0" w:color="auto"/>
            <w:right w:val="none" w:sz="0" w:space="0" w:color="auto"/>
          </w:divBdr>
        </w:div>
      </w:divsChild>
    </w:div>
    <w:div w:id="1268657398">
      <w:bodyDiv w:val="1"/>
      <w:marLeft w:val="0"/>
      <w:marRight w:val="0"/>
      <w:marTop w:val="0"/>
      <w:marBottom w:val="0"/>
      <w:divBdr>
        <w:top w:val="none" w:sz="0" w:space="0" w:color="auto"/>
        <w:left w:val="none" w:sz="0" w:space="0" w:color="auto"/>
        <w:bottom w:val="none" w:sz="0" w:space="0" w:color="auto"/>
        <w:right w:val="none" w:sz="0" w:space="0" w:color="auto"/>
      </w:divBdr>
    </w:div>
    <w:div w:id="1354847594">
      <w:bodyDiv w:val="1"/>
      <w:marLeft w:val="0"/>
      <w:marRight w:val="0"/>
      <w:marTop w:val="0"/>
      <w:marBottom w:val="0"/>
      <w:divBdr>
        <w:top w:val="none" w:sz="0" w:space="0" w:color="auto"/>
        <w:left w:val="none" w:sz="0" w:space="0" w:color="auto"/>
        <w:bottom w:val="none" w:sz="0" w:space="0" w:color="auto"/>
        <w:right w:val="none" w:sz="0" w:space="0" w:color="auto"/>
      </w:divBdr>
      <w:divsChild>
        <w:div w:id="454712550">
          <w:marLeft w:val="0"/>
          <w:marRight w:val="0"/>
          <w:marTop w:val="0"/>
          <w:marBottom w:val="0"/>
          <w:divBdr>
            <w:top w:val="none" w:sz="0" w:space="0" w:color="auto"/>
            <w:left w:val="none" w:sz="0" w:space="0" w:color="auto"/>
            <w:bottom w:val="none" w:sz="0" w:space="0" w:color="auto"/>
            <w:right w:val="none" w:sz="0" w:space="0" w:color="auto"/>
          </w:divBdr>
        </w:div>
        <w:div w:id="198858880">
          <w:marLeft w:val="0"/>
          <w:marRight w:val="0"/>
          <w:marTop w:val="0"/>
          <w:marBottom w:val="0"/>
          <w:divBdr>
            <w:top w:val="none" w:sz="0" w:space="0" w:color="auto"/>
            <w:left w:val="none" w:sz="0" w:space="0" w:color="auto"/>
            <w:bottom w:val="none" w:sz="0" w:space="0" w:color="auto"/>
            <w:right w:val="none" w:sz="0" w:space="0" w:color="auto"/>
          </w:divBdr>
        </w:div>
      </w:divsChild>
    </w:div>
    <w:div w:id="1927690277">
      <w:bodyDiv w:val="1"/>
      <w:marLeft w:val="0"/>
      <w:marRight w:val="0"/>
      <w:marTop w:val="0"/>
      <w:marBottom w:val="0"/>
      <w:divBdr>
        <w:top w:val="none" w:sz="0" w:space="0" w:color="auto"/>
        <w:left w:val="none" w:sz="0" w:space="0" w:color="auto"/>
        <w:bottom w:val="none" w:sz="0" w:space="0" w:color="auto"/>
        <w:right w:val="none" w:sz="0" w:space="0" w:color="auto"/>
      </w:divBdr>
    </w:div>
    <w:div w:id="2136677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microsoft.com/office/2016/09/relationships/commentsIds" Target="commentsIds.xml" Id="rId26" /><Relationship Type="http://schemas.openxmlformats.org/officeDocument/2006/relationships/theme" Target="theme/theme1.xml" Id="rId47"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omments" Target="comments.xml" Id="rId24" /><Relationship Type="http://schemas.openxmlformats.org/officeDocument/2006/relationships/fontTable" Target="fontTable.xml" Id="rId45" /><Relationship Type="http://schemas.openxmlformats.org/officeDocument/2006/relationships/webSettings" Target="webSettings.xml" Id="rId5" /><Relationship Type="http://schemas.openxmlformats.org/officeDocument/2006/relationships/footer" Target="footer2.xml" Id="rId44" /><Relationship Type="http://schemas.openxmlformats.org/officeDocument/2006/relationships/settings" Target="settings.xml" Id="rId4" /><Relationship Type="http://schemas.microsoft.com/office/2018/08/relationships/commentsExtensible" Target="commentsExtensible.xml" Id="rId27" /><Relationship Type="http://schemas.openxmlformats.org/officeDocument/2006/relationships/image" Target="media/image19.png" Id="rId30" /><Relationship Type="http://schemas.openxmlformats.org/officeDocument/2006/relationships/footer" Target="footer1.xml" Id="rId43" /><Relationship Type="http://schemas.openxmlformats.org/officeDocument/2006/relationships/styles" Target="styles.xml" Id="rId3" /><Relationship Type="http://schemas.microsoft.com/office/2011/relationships/commentsExtended" Target="commentsExtended.xml" Id="rId25" /><Relationship Type="http://schemas.microsoft.com/office/2011/relationships/people" Target="people.xml" Id="rId46" /><Relationship Type="http://schemas.openxmlformats.org/officeDocument/2006/relationships/glossaryDocument" Target="glossary/document.xml" Id="Rf949673216234354" /><Relationship Type="http://schemas.openxmlformats.org/officeDocument/2006/relationships/image" Target="/media/image21.png" Id="R2f7e3cf1a0ae45b2" /><Relationship Type="http://schemas.openxmlformats.org/officeDocument/2006/relationships/image" Target="/media/image41.png" Id="R54201ce3fd6b4894" /><Relationship Type="http://schemas.openxmlformats.org/officeDocument/2006/relationships/image" Target="/media/image42.png" Id="Rf179104823784856" /><Relationship Type="http://schemas.openxmlformats.org/officeDocument/2006/relationships/image" Target="/media/image47.png" Id="R2f4ce60be2534073" /><Relationship Type="http://schemas.openxmlformats.org/officeDocument/2006/relationships/image" Target="/media/image24.png" Id="R7f44aba28d174cf6" /><Relationship Type="http://schemas.openxmlformats.org/officeDocument/2006/relationships/image" Target="/media/image25.png" Id="R695c6a01b34b49b0" /><Relationship Type="http://schemas.openxmlformats.org/officeDocument/2006/relationships/image" Target="/media/image26.png" Id="R3d147272582946c8" /><Relationship Type="http://schemas.openxmlformats.org/officeDocument/2006/relationships/image" Target="/media/image27.png" Id="Rf6840717e15d4b43" /><Relationship Type="http://schemas.openxmlformats.org/officeDocument/2006/relationships/image" Target="/media/image28.png" Id="R53bc0b9c3d3941ed" /><Relationship Type="http://schemas.openxmlformats.org/officeDocument/2006/relationships/image" Target="/media/image2a.png" Id="R45b07b1472bf436e" /><Relationship Type="http://schemas.openxmlformats.org/officeDocument/2006/relationships/image" Target="/media/image2b.png" Id="Re602fa522aaf4a79" /><Relationship Type="http://schemas.openxmlformats.org/officeDocument/2006/relationships/image" Target="/media/image2c.png" Id="R7b68178491004907" /><Relationship Type="http://schemas.openxmlformats.org/officeDocument/2006/relationships/image" Target="/media/image2d.png" Id="R4b7f150131194161" /><Relationship Type="http://schemas.openxmlformats.org/officeDocument/2006/relationships/image" Target="/media/image2e.png" Id="R9c9750b37e874f3e" /><Relationship Type="http://schemas.openxmlformats.org/officeDocument/2006/relationships/image" Target="/media/image14.png" Id="Ra51d48a02c4c404a" /><Relationship Type="http://schemas.openxmlformats.org/officeDocument/2006/relationships/header" Target="header.xml" Id="R566e1f3eabee4b5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09d8099-0bd3-444a-85fa-0be3e8f117ff}"/>
      </w:docPartPr>
      <w:docPartBody>
        <w:p w14:paraId="4E52377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DBA03613-D2D1-480F-8575-E1697541472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UW</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Meliha Yetisgen</dc:creator>
  <keywords/>
  <dc:description/>
  <lastModifiedBy>Giridhar Kaushik Ramachandran</lastModifiedBy>
  <revision>25</revision>
  <lastPrinted>2023-02-25T23:19:00.0000000Z</lastPrinted>
  <dcterms:created xsi:type="dcterms:W3CDTF">2023-04-07T17:56:00.0000000Z</dcterms:created>
  <dcterms:modified xsi:type="dcterms:W3CDTF">2024-03-25T20:21:19.1786680Z</dcterms:modified>
</coreProperties>
</file>